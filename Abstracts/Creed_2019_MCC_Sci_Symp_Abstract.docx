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07F49" w14:textId="16BE029E" w:rsidR="004D2476" w:rsidRDefault="00761E01" w:rsidP="004D24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ins w:id="0" w:author="Travis Gerke" w:date="2019-02-28T13:02:00Z">
        <w:r>
          <w:rPr>
            <w:rFonts w:ascii="Times New Roman" w:hAnsi="Times New Roman" w:cs="Times New Roman"/>
            <w:b/>
            <w:sz w:val="24"/>
            <w:szCs w:val="24"/>
          </w:rPr>
          <w:t>G</w:t>
        </w:r>
      </w:ins>
      <w:del w:id="1" w:author="Travis Gerke" w:date="2019-02-28T12:54:00Z">
        <w:r w:rsidR="004D2476" w:rsidDel="00C747E5">
          <w:rPr>
            <w:rFonts w:ascii="Times New Roman" w:hAnsi="Times New Roman" w:cs="Times New Roman"/>
            <w:b/>
            <w:sz w:val="24"/>
            <w:szCs w:val="24"/>
          </w:rPr>
          <w:delText xml:space="preserve">PanCancer </w:delText>
        </w:r>
      </w:del>
      <w:del w:id="2" w:author="Travis Gerke" w:date="2019-02-28T12:56:00Z">
        <w:r w:rsidR="004D2476" w:rsidDel="00C747E5">
          <w:rPr>
            <w:rFonts w:ascii="Times New Roman" w:hAnsi="Times New Roman" w:cs="Times New Roman"/>
            <w:b/>
            <w:sz w:val="24"/>
            <w:szCs w:val="24"/>
          </w:rPr>
          <w:delText>G</w:delText>
        </w:r>
      </w:del>
      <w:r w:rsidR="004D2476">
        <w:rPr>
          <w:rFonts w:ascii="Times New Roman" w:hAnsi="Times New Roman" w:cs="Times New Roman"/>
          <w:b/>
          <w:sz w:val="24"/>
          <w:szCs w:val="24"/>
        </w:rPr>
        <w:t xml:space="preserve">lobal </w:t>
      </w:r>
      <w:ins w:id="3" w:author="Travis Gerke" w:date="2019-02-28T12:54:00Z">
        <w:r w:rsidR="00C747E5">
          <w:rPr>
            <w:rFonts w:ascii="Times New Roman" w:hAnsi="Times New Roman" w:cs="Times New Roman"/>
            <w:b/>
            <w:sz w:val="24"/>
            <w:szCs w:val="24"/>
          </w:rPr>
          <w:t>a</w:t>
        </w:r>
      </w:ins>
      <w:del w:id="4" w:author="Travis Gerke" w:date="2019-02-28T12:54:00Z">
        <w:r w:rsidR="004D2476" w:rsidDel="00C747E5">
          <w:rPr>
            <w:rFonts w:ascii="Times New Roman" w:hAnsi="Times New Roman" w:cs="Times New Roman"/>
            <w:b/>
            <w:sz w:val="24"/>
            <w:szCs w:val="24"/>
          </w:rPr>
          <w:delText>A</w:delText>
        </w:r>
      </w:del>
      <w:r w:rsidR="004D2476">
        <w:rPr>
          <w:rFonts w:ascii="Times New Roman" w:hAnsi="Times New Roman" w:cs="Times New Roman"/>
          <w:b/>
          <w:sz w:val="24"/>
          <w:szCs w:val="24"/>
        </w:rPr>
        <w:t>ncestry</w:t>
      </w:r>
      <w:ins w:id="5" w:author="Travis Gerke" w:date="2019-02-28T12:54:00Z">
        <w:r w:rsidR="00C747E5">
          <w:rPr>
            <w:rFonts w:ascii="Times New Roman" w:hAnsi="Times New Roman" w:cs="Times New Roman"/>
            <w:b/>
            <w:sz w:val="24"/>
            <w:szCs w:val="24"/>
          </w:rPr>
          <w:t xml:space="preserve"> estimat</w:t>
        </w:r>
      </w:ins>
      <w:ins w:id="6" w:author="Travis Gerke" w:date="2019-02-28T12:55:00Z">
        <w:r w:rsidR="00C747E5">
          <w:rPr>
            <w:rFonts w:ascii="Times New Roman" w:hAnsi="Times New Roman" w:cs="Times New Roman"/>
            <w:b/>
            <w:sz w:val="24"/>
            <w:szCs w:val="24"/>
          </w:rPr>
          <w:t>ion and data re</w:t>
        </w:r>
      </w:ins>
      <w:ins w:id="7" w:author="Travis Gerke" w:date="2019-02-28T13:04:00Z">
        <w:r>
          <w:rPr>
            <w:rFonts w:ascii="Times New Roman" w:hAnsi="Times New Roman" w:cs="Times New Roman"/>
            <w:b/>
            <w:sz w:val="24"/>
            <w:szCs w:val="24"/>
          </w:rPr>
          <w:t>pository</w:t>
        </w:r>
      </w:ins>
      <w:ins w:id="8" w:author="Travis Gerke" w:date="2019-02-28T12:55:00Z">
        <w:r w:rsidR="00C747E5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</w:ins>
      <w:ins w:id="9" w:author="Travis Gerke" w:date="2019-02-28T13:02:00Z">
        <w:r>
          <w:rPr>
            <w:rFonts w:ascii="Times New Roman" w:hAnsi="Times New Roman" w:cs="Times New Roman"/>
            <w:b/>
            <w:sz w:val="24"/>
            <w:szCs w:val="24"/>
          </w:rPr>
          <w:t xml:space="preserve">for the TCGA </w:t>
        </w:r>
      </w:ins>
      <w:ins w:id="10" w:author="Travis Gerke" w:date="2019-02-28T13:03:00Z">
        <w:r>
          <w:rPr>
            <w:rFonts w:ascii="Times New Roman" w:hAnsi="Times New Roman" w:cs="Times New Roman"/>
            <w:b/>
            <w:sz w:val="24"/>
            <w:szCs w:val="24"/>
          </w:rPr>
          <w:t>p</w:t>
        </w:r>
      </w:ins>
      <w:ins w:id="11" w:author="Travis Gerke" w:date="2019-02-28T13:02:00Z">
        <w:r>
          <w:rPr>
            <w:rFonts w:ascii="Times New Roman" w:hAnsi="Times New Roman" w:cs="Times New Roman"/>
            <w:b/>
            <w:sz w:val="24"/>
            <w:szCs w:val="24"/>
          </w:rPr>
          <w:t>an-</w:t>
        </w:r>
      </w:ins>
      <w:ins w:id="12" w:author="Travis Gerke" w:date="2019-02-28T13:03:00Z">
        <w:r>
          <w:rPr>
            <w:rFonts w:ascii="Times New Roman" w:hAnsi="Times New Roman" w:cs="Times New Roman"/>
            <w:b/>
            <w:sz w:val="24"/>
            <w:szCs w:val="24"/>
          </w:rPr>
          <w:t>c</w:t>
        </w:r>
      </w:ins>
      <w:ins w:id="13" w:author="Travis Gerke" w:date="2019-02-28T13:02:00Z">
        <w:r>
          <w:rPr>
            <w:rFonts w:ascii="Times New Roman" w:hAnsi="Times New Roman" w:cs="Times New Roman"/>
            <w:b/>
            <w:sz w:val="24"/>
            <w:szCs w:val="24"/>
          </w:rPr>
          <w:t xml:space="preserve">ancer </w:t>
        </w:r>
      </w:ins>
      <w:ins w:id="14" w:author="Travis Gerke" w:date="2019-02-28T13:04:00Z">
        <w:r>
          <w:rPr>
            <w:rFonts w:ascii="Times New Roman" w:hAnsi="Times New Roman" w:cs="Times New Roman"/>
            <w:b/>
            <w:sz w:val="24"/>
            <w:szCs w:val="24"/>
          </w:rPr>
          <w:t>resource</w:t>
        </w:r>
      </w:ins>
    </w:p>
    <w:p w14:paraId="45ACA360" w14:textId="3FA4785A" w:rsidR="004D2476" w:rsidRPr="004D2476" w:rsidRDefault="004D2476" w:rsidP="004D24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Jordan Creed and Travis </w:t>
      </w:r>
      <w:proofErr w:type="spellStart"/>
      <w:r>
        <w:rPr>
          <w:rFonts w:ascii="Times New Roman" w:hAnsi="Times New Roman" w:cs="Times New Roman"/>
          <w:sz w:val="24"/>
          <w:szCs w:val="24"/>
        </w:rPr>
        <w:t>Gerke</w:t>
      </w:r>
      <w:proofErr w:type="spellEnd"/>
    </w:p>
    <w:p w14:paraId="02FB9163" w14:textId="77777777" w:rsidR="004D2476" w:rsidRDefault="004D2476" w:rsidP="00CC0EE6">
      <w:pPr>
        <w:rPr>
          <w:rFonts w:ascii="Times New Roman" w:hAnsi="Times New Roman" w:cs="Times New Roman"/>
          <w:b/>
          <w:sz w:val="24"/>
          <w:szCs w:val="24"/>
        </w:rPr>
      </w:pPr>
    </w:p>
    <w:p w14:paraId="74D2C629" w14:textId="6CFE669C" w:rsidR="00451104" w:rsidRPr="00CC0EE6" w:rsidRDefault="00CC0EE6" w:rsidP="00CC0EE6">
      <w:pPr>
        <w:rPr>
          <w:rFonts w:ascii="Times New Roman" w:hAnsi="Times New Roman" w:cs="Times New Roman"/>
          <w:sz w:val="24"/>
          <w:szCs w:val="24"/>
        </w:rPr>
      </w:pPr>
      <w:r w:rsidRPr="003F7098">
        <w:rPr>
          <w:rFonts w:ascii="Times New Roman" w:hAnsi="Times New Roman" w:cs="Times New Roman"/>
          <w:b/>
          <w:sz w:val="24"/>
          <w:szCs w:val="24"/>
        </w:rPr>
        <w:t>Background:</w:t>
      </w:r>
      <w:r w:rsidRPr="00CC0EE6">
        <w:rPr>
          <w:rFonts w:ascii="Times New Roman" w:hAnsi="Times New Roman" w:cs="Times New Roman"/>
          <w:sz w:val="24"/>
          <w:szCs w:val="24"/>
        </w:rPr>
        <w:t xml:space="preserve"> </w:t>
      </w:r>
      <w:r w:rsidR="003F7098">
        <w:rPr>
          <w:rFonts w:ascii="Times New Roman" w:hAnsi="Times New Roman" w:cs="Times New Roman"/>
          <w:sz w:val="24"/>
          <w:szCs w:val="24"/>
        </w:rPr>
        <w:t xml:space="preserve">The Cancer Genome Atlas (TCGA) </w:t>
      </w:r>
      <w:r w:rsidR="002032AB">
        <w:rPr>
          <w:rFonts w:ascii="Times New Roman" w:hAnsi="Times New Roman" w:cs="Times New Roman"/>
          <w:sz w:val="24"/>
          <w:szCs w:val="24"/>
        </w:rPr>
        <w:t xml:space="preserve">is a vital resource in </w:t>
      </w:r>
      <w:ins w:id="15" w:author="Travis Gerke" w:date="2019-02-28T13:06:00Z">
        <w:r w:rsidR="00291838">
          <w:rPr>
            <w:rFonts w:ascii="Times New Roman" w:hAnsi="Times New Roman" w:cs="Times New Roman"/>
            <w:sz w:val="24"/>
            <w:szCs w:val="24"/>
          </w:rPr>
          <w:t xml:space="preserve">molecular </w:t>
        </w:r>
      </w:ins>
      <w:r w:rsidR="002032AB">
        <w:rPr>
          <w:rFonts w:ascii="Times New Roman" w:hAnsi="Times New Roman" w:cs="Times New Roman"/>
          <w:sz w:val="24"/>
          <w:szCs w:val="24"/>
        </w:rPr>
        <w:t>cancer research</w:t>
      </w:r>
      <w:ins w:id="16" w:author="Travis Gerke" w:date="2019-02-28T13:09:00Z">
        <w:r w:rsidR="008D020E">
          <w:rPr>
            <w:rFonts w:ascii="Times New Roman" w:hAnsi="Times New Roman" w:cs="Times New Roman"/>
            <w:sz w:val="24"/>
            <w:szCs w:val="24"/>
          </w:rPr>
          <w:t>.</w:t>
        </w:r>
      </w:ins>
      <w:del w:id="17" w:author="Travis Gerke" w:date="2019-02-28T13:09:00Z">
        <w:r w:rsidR="002032AB" w:rsidDel="008D020E">
          <w:rPr>
            <w:rFonts w:ascii="Times New Roman" w:hAnsi="Times New Roman" w:cs="Times New Roman"/>
            <w:sz w:val="24"/>
            <w:szCs w:val="24"/>
          </w:rPr>
          <w:delText>, h</w:delText>
        </w:r>
        <w:r w:rsidR="003F7098" w:rsidDel="008D020E">
          <w:rPr>
            <w:rFonts w:ascii="Times New Roman" w:hAnsi="Times New Roman" w:cs="Times New Roman"/>
            <w:sz w:val="24"/>
            <w:szCs w:val="24"/>
          </w:rPr>
          <w:delText>owever, self-reported race within TCGA is incomplete.</w:delText>
        </w:r>
      </w:del>
      <w:r w:rsidR="003F7098">
        <w:rPr>
          <w:rFonts w:ascii="Times New Roman" w:hAnsi="Times New Roman" w:cs="Times New Roman"/>
          <w:sz w:val="24"/>
          <w:szCs w:val="24"/>
        </w:rPr>
        <w:t xml:space="preserve"> </w:t>
      </w:r>
      <w:ins w:id="18" w:author="Travis Gerke" w:date="2019-02-28T13:12:00Z">
        <w:r w:rsidR="008D020E">
          <w:rPr>
            <w:rFonts w:ascii="Times New Roman" w:hAnsi="Times New Roman" w:cs="Times New Roman"/>
            <w:sz w:val="24"/>
            <w:szCs w:val="24"/>
          </w:rPr>
          <w:t>Oppor</w:t>
        </w:r>
      </w:ins>
      <w:ins w:id="19" w:author="Travis Gerke" w:date="2019-02-28T13:13:00Z">
        <w:r w:rsidR="008D020E">
          <w:rPr>
            <w:rFonts w:ascii="Times New Roman" w:hAnsi="Times New Roman" w:cs="Times New Roman"/>
            <w:sz w:val="24"/>
            <w:szCs w:val="24"/>
          </w:rPr>
          <w:t>tunities to c</w:t>
        </w:r>
      </w:ins>
      <w:del w:id="20" w:author="Travis Gerke" w:date="2019-02-28T13:13:00Z">
        <w:r w:rsidR="003F7098" w:rsidDel="008D020E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3F7098">
        <w:rPr>
          <w:rFonts w:ascii="Times New Roman" w:hAnsi="Times New Roman" w:cs="Times New Roman"/>
          <w:sz w:val="24"/>
          <w:szCs w:val="24"/>
        </w:rPr>
        <w:t>onduct</w:t>
      </w:r>
      <w:del w:id="21" w:author="Travis Gerke" w:date="2019-02-28T13:13:00Z">
        <w:r w:rsidR="003F7098" w:rsidDel="008D020E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 w:rsidR="003F7098">
        <w:rPr>
          <w:rFonts w:ascii="Times New Roman" w:hAnsi="Times New Roman" w:cs="Times New Roman"/>
          <w:sz w:val="24"/>
          <w:szCs w:val="24"/>
        </w:rPr>
        <w:t xml:space="preserve"> </w:t>
      </w:r>
      <w:ins w:id="22" w:author="Travis Gerke" w:date="2019-02-28T13:13:00Z">
        <w:r w:rsidR="008D020E">
          <w:rPr>
            <w:rFonts w:ascii="Times New Roman" w:hAnsi="Times New Roman" w:cs="Times New Roman"/>
            <w:sz w:val="24"/>
            <w:szCs w:val="24"/>
          </w:rPr>
          <w:t xml:space="preserve">cancer </w:t>
        </w:r>
      </w:ins>
      <w:r w:rsidR="003F7098">
        <w:rPr>
          <w:rFonts w:ascii="Times New Roman" w:hAnsi="Times New Roman" w:cs="Times New Roman"/>
          <w:sz w:val="24"/>
          <w:szCs w:val="24"/>
        </w:rPr>
        <w:t xml:space="preserve">health disparities research </w:t>
      </w:r>
      <w:ins w:id="23" w:author="Travis Gerke" w:date="2019-02-28T13:13:00Z">
        <w:r w:rsidR="008D020E">
          <w:rPr>
            <w:rFonts w:ascii="Times New Roman" w:hAnsi="Times New Roman" w:cs="Times New Roman"/>
            <w:sz w:val="24"/>
            <w:szCs w:val="24"/>
          </w:rPr>
          <w:t>from this resource are currently li</w:t>
        </w:r>
      </w:ins>
      <w:ins w:id="24" w:author="Travis Gerke" w:date="2019-02-28T13:14:00Z">
        <w:r w:rsidR="008D020E">
          <w:rPr>
            <w:rFonts w:ascii="Times New Roman" w:hAnsi="Times New Roman" w:cs="Times New Roman"/>
            <w:sz w:val="24"/>
            <w:szCs w:val="24"/>
          </w:rPr>
          <w:t xml:space="preserve">mited by incomplete data capture for self-reported race. </w:t>
        </w:r>
      </w:ins>
      <w:del w:id="25" w:author="Travis Gerke" w:date="2019-02-28T13:14:00Z">
        <w:r w:rsidR="003F7098" w:rsidDel="00552C7B">
          <w:rPr>
            <w:rFonts w:ascii="Times New Roman" w:hAnsi="Times New Roman" w:cs="Times New Roman"/>
            <w:sz w:val="24"/>
            <w:szCs w:val="24"/>
          </w:rPr>
          <w:delText>based upon</w:delText>
        </w:r>
      </w:del>
      <w:ins w:id="26" w:author="Travis Gerke" w:date="2019-02-28T13:14:00Z">
        <w:r w:rsidR="00552C7B">
          <w:rPr>
            <w:rFonts w:ascii="Times New Roman" w:hAnsi="Times New Roman" w:cs="Times New Roman"/>
            <w:sz w:val="24"/>
            <w:szCs w:val="24"/>
          </w:rPr>
          <w:t>Moreover,</w:t>
        </w:r>
      </w:ins>
      <w:r w:rsidR="003F7098">
        <w:rPr>
          <w:rFonts w:ascii="Times New Roman" w:hAnsi="Times New Roman" w:cs="Times New Roman"/>
          <w:sz w:val="24"/>
          <w:szCs w:val="24"/>
        </w:rPr>
        <w:t xml:space="preserve"> self-reported measures ha</w:t>
      </w:r>
      <w:ins w:id="27" w:author="Travis Gerke" w:date="2019-02-28T13:22:00Z">
        <w:r w:rsidR="003F26F1">
          <w:rPr>
            <w:rFonts w:ascii="Times New Roman" w:hAnsi="Times New Roman" w:cs="Times New Roman"/>
            <w:sz w:val="24"/>
            <w:szCs w:val="24"/>
          </w:rPr>
          <w:t>ve</w:t>
        </w:r>
      </w:ins>
      <w:del w:id="28" w:author="Travis Gerke" w:date="2019-02-28T13:22:00Z">
        <w:r w:rsidR="003F7098" w:rsidDel="003F26F1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3F7098">
        <w:rPr>
          <w:rFonts w:ascii="Times New Roman" w:hAnsi="Times New Roman" w:cs="Times New Roman"/>
          <w:sz w:val="24"/>
          <w:szCs w:val="24"/>
        </w:rPr>
        <w:t xml:space="preserve"> known limitations, such as </w:t>
      </w:r>
      <w:del w:id="29" w:author="Travis Gerke" w:date="2019-02-28T13:23:00Z">
        <w:r w:rsidR="003F7098" w:rsidDel="003F26F1">
          <w:rPr>
            <w:rFonts w:ascii="Times New Roman" w:hAnsi="Times New Roman" w:cs="Times New Roman"/>
            <w:sz w:val="24"/>
            <w:szCs w:val="24"/>
          </w:rPr>
          <w:delText xml:space="preserve">forcing </w:delText>
        </w:r>
      </w:del>
      <w:ins w:id="30" w:author="Travis Gerke" w:date="2019-02-28T13:23:00Z">
        <w:r w:rsidR="003F26F1">
          <w:rPr>
            <w:rFonts w:ascii="Times New Roman" w:hAnsi="Times New Roman" w:cs="Times New Roman"/>
            <w:sz w:val="24"/>
            <w:szCs w:val="24"/>
          </w:rPr>
          <w:t xml:space="preserve">binning </w:t>
        </w:r>
      </w:ins>
      <w:proofErr w:type="gramStart"/>
      <w:r w:rsidR="003F7098">
        <w:rPr>
          <w:rFonts w:ascii="Times New Roman" w:hAnsi="Times New Roman" w:cs="Times New Roman"/>
          <w:sz w:val="24"/>
          <w:szCs w:val="24"/>
        </w:rPr>
        <w:t>mixed race</w:t>
      </w:r>
      <w:proofErr w:type="gramEnd"/>
      <w:r w:rsidR="003F7098">
        <w:rPr>
          <w:rFonts w:ascii="Times New Roman" w:hAnsi="Times New Roman" w:cs="Times New Roman"/>
          <w:sz w:val="24"/>
          <w:szCs w:val="24"/>
        </w:rPr>
        <w:t xml:space="preserve"> individuals </w:t>
      </w:r>
      <w:ins w:id="31" w:author="Travis Gerke" w:date="2019-02-28T13:23:00Z">
        <w:r w:rsidR="003F26F1">
          <w:rPr>
            <w:rFonts w:ascii="Times New Roman" w:hAnsi="Times New Roman" w:cs="Times New Roman"/>
            <w:sz w:val="24"/>
            <w:szCs w:val="24"/>
          </w:rPr>
          <w:t>into</w:t>
        </w:r>
      </w:ins>
      <w:del w:id="32" w:author="Travis Gerke" w:date="2019-02-28T13:23:00Z">
        <w:r w:rsidR="003F7098" w:rsidDel="003F26F1">
          <w:rPr>
            <w:rFonts w:ascii="Times New Roman" w:hAnsi="Times New Roman" w:cs="Times New Roman"/>
            <w:sz w:val="24"/>
            <w:szCs w:val="24"/>
          </w:rPr>
          <w:delText>to choose</w:delText>
        </w:r>
      </w:del>
      <w:r w:rsidR="003F7098">
        <w:rPr>
          <w:rFonts w:ascii="Times New Roman" w:hAnsi="Times New Roman" w:cs="Times New Roman"/>
          <w:sz w:val="24"/>
          <w:szCs w:val="24"/>
        </w:rPr>
        <w:t xml:space="preserve"> a single racial group which may not </w:t>
      </w:r>
      <w:del w:id="33" w:author="Travis Gerke" w:date="2019-02-28T13:24:00Z">
        <w:r w:rsidR="003F7098" w:rsidDel="003F26F1">
          <w:rPr>
            <w:rFonts w:ascii="Times New Roman" w:hAnsi="Times New Roman" w:cs="Times New Roman"/>
            <w:sz w:val="24"/>
            <w:szCs w:val="24"/>
          </w:rPr>
          <w:delText xml:space="preserve">be </w:delText>
        </w:r>
      </w:del>
      <w:r w:rsidR="003F7098">
        <w:rPr>
          <w:rFonts w:ascii="Times New Roman" w:hAnsi="Times New Roman" w:cs="Times New Roman"/>
          <w:sz w:val="24"/>
          <w:szCs w:val="24"/>
        </w:rPr>
        <w:t>reflect</w:t>
      </w:r>
      <w:del w:id="34" w:author="Travis Gerke" w:date="2019-02-28T13:24:00Z">
        <w:r w:rsidR="003F7098" w:rsidDel="003F26F1">
          <w:rPr>
            <w:rFonts w:ascii="Times New Roman" w:hAnsi="Times New Roman" w:cs="Times New Roman"/>
            <w:sz w:val="24"/>
            <w:szCs w:val="24"/>
          </w:rPr>
          <w:delText>ive of</w:delText>
        </w:r>
      </w:del>
      <w:r w:rsidR="003F7098">
        <w:rPr>
          <w:rFonts w:ascii="Times New Roman" w:hAnsi="Times New Roman" w:cs="Times New Roman"/>
          <w:sz w:val="24"/>
          <w:szCs w:val="24"/>
        </w:rPr>
        <w:t xml:space="preserve"> their genetic make-up</w:t>
      </w:r>
      <w:r w:rsidR="002032AB">
        <w:rPr>
          <w:rFonts w:ascii="Times New Roman" w:hAnsi="Times New Roman" w:cs="Times New Roman"/>
          <w:sz w:val="24"/>
          <w:szCs w:val="24"/>
        </w:rPr>
        <w:t xml:space="preserve"> and thus risk</w:t>
      </w:r>
      <w:r w:rsidR="003F7098">
        <w:rPr>
          <w:rFonts w:ascii="Times New Roman" w:hAnsi="Times New Roman" w:cs="Times New Roman"/>
          <w:sz w:val="24"/>
          <w:szCs w:val="24"/>
        </w:rPr>
        <w:t>.</w:t>
      </w:r>
      <w:r w:rsidR="002032AB">
        <w:rPr>
          <w:rFonts w:ascii="Times New Roman" w:hAnsi="Times New Roman" w:cs="Times New Roman"/>
          <w:sz w:val="24"/>
          <w:szCs w:val="24"/>
        </w:rPr>
        <w:t xml:space="preserve"> Therefore, we estimated global ancestry for all available TCGA samples </w:t>
      </w:r>
      <w:del w:id="35" w:author="Travis Gerke" w:date="2019-02-28T13:25:00Z">
        <w:r w:rsidR="002032AB" w:rsidDel="001C6C40">
          <w:rPr>
            <w:rFonts w:ascii="Times New Roman" w:hAnsi="Times New Roman" w:cs="Times New Roman"/>
            <w:sz w:val="24"/>
            <w:szCs w:val="24"/>
          </w:rPr>
          <w:delText>and assigned each sample to a population and</w:delText>
        </w:r>
      </w:del>
      <w:ins w:id="36" w:author="Travis Gerke" w:date="2019-02-28T13:25:00Z">
        <w:r w:rsidR="001C6C40">
          <w:rPr>
            <w:rFonts w:ascii="Times New Roman" w:hAnsi="Times New Roman" w:cs="Times New Roman"/>
            <w:sz w:val="24"/>
            <w:szCs w:val="24"/>
          </w:rPr>
          <w:t>according to standardized populations from 1000 Genomes.</w:t>
        </w:r>
      </w:ins>
      <w:r w:rsidR="002032AB">
        <w:rPr>
          <w:rFonts w:ascii="Times New Roman" w:hAnsi="Times New Roman" w:cs="Times New Roman"/>
          <w:sz w:val="24"/>
          <w:szCs w:val="24"/>
        </w:rPr>
        <w:t xml:space="preserve"> </w:t>
      </w:r>
      <w:del w:id="37" w:author="Travis Gerke" w:date="2019-02-28T13:25:00Z">
        <w:r w:rsidR="002032AB" w:rsidDel="001C6C40">
          <w:rPr>
            <w:rFonts w:ascii="Times New Roman" w:hAnsi="Times New Roman" w:cs="Times New Roman"/>
            <w:sz w:val="24"/>
            <w:szCs w:val="24"/>
          </w:rPr>
          <w:delText xml:space="preserve">made </w:delText>
        </w:r>
      </w:del>
      <w:ins w:id="38" w:author="Travis Gerke" w:date="2019-02-28T13:25:00Z">
        <w:r w:rsidR="001C6C40">
          <w:rPr>
            <w:rFonts w:ascii="Times New Roman" w:hAnsi="Times New Roman" w:cs="Times New Roman"/>
            <w:sz w:val="24"/>
            <w:szCs w:val="24"/>
          </w:rPr>
          <w:t xml:space="preserve">We </w:t>
        </w:r>
      </w:ins>
      <w:ins w:id="39" w:author="Travis Gerke" w:date="2019-02-28T13:26:00Z">
        <w:r w:rsidR="001C6C40">
          <w:rPr>
            <w:rFonts w:ascii="Times New Roman" w:hAnsi="Times New Roman" w:cs="Times New Roman"/>
            <w:sz w:val="24"/>
            <w:szCs w:val="24"/>
          </w:rPr>
          <w:t>provide</w:t>
        </w:r>
      </w:ins>
      <w:ins w:id="40" w:author="Travis Gerke" w:date="2019-02-28T13:25:00Z">
        <w:r w:rsidR="001C6C4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032AB">
        <w:rPr>
          <w:rFonts w:ascii="Times New Roman" w:hAnsi="Times New Roman" w:cs="Times New Roman"/>
          <w:sz w:val="24"/>
          <w:szCs w:val="24"/>
        </w:rPr>
        <w:t xml:space="preserve">this information </w:t>
      </w:r>
      <w:del w:id="41" w:author="Travis Gerke" w:date="2019-02-28T13:26:00Z">
        <w:r w:rsidR="002032AB" w:rsidDel="001C6C40">
          <w:rPr>
            <w:rFonts w:ascii="Times New Roman" w:hAnsi="Times New Roman" w:cs="Times New Roman"/>
            <w:sz w:val="24"/>
            <w:szCs w:val="24"/>
          </w:rPr>
          <w:delText>freely accessible to researcher</w:delText>
        </w:r>
      </w:del>
      <w:ins w:id="42" w:author="Travis Gerke" w:date="2019-02-28T13:26:00Z">
        <w:r w:rsidR="001C6C40">
          <w:rPr>
            <w:rFonts w:ascii="Times New Roman" w:hAnsi="Times New Roman" w:cs="Times New Roman"/>
            <w:sz w:val="24"/>
            <w:szCs w:val="24"/>
          </w:rPr>
          <w:t>in a public</w:t>
        </w:r>
      </w:ins>
      <w:ins w:id="43" w:author="Travis Gerke" w:date="2019-02-28T13:27:00Z">
        <w:r w:rsidR="001E1E7B">
          <w:rPr>
            <w:rFonts w:ascii="Times New Roman" w:hAnsi="Times New Roman" w:cs="Times New Roman"/>
            <w:sz w:val="24"/>
            <w:szCs w:val="24"/>
          </w:rPr>
          <w:t>ly accessible</w:t>
        </w:r>
      </w:ins>
      <w:ins w:id="44" w:author="Travis Gerke" w:date="2019-02-28T13:26:00Z">
        <w:r w:rsidR="001C6C40">
          <w:rPr>
            <w:rFonts w:ascii="Times New Roman" w:hAnsi="Times New Roman" w:cs="Times New Roman"/>
            <w:sz w:val="24"/>
            <w:szCs w:val="24"/>
          </w:rPr>
          <w:t xml:space="preserve"> data resource</w:t>
        </w:r>
      </w:ins>
      <w:r w:rsidR="002032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23B393" w14:textId="102675A2" w:rsidR="00CC0EE6" w:rsidRPr="00CC0EE6" w:rsidRDefault="00CC0EE6" w:rsidP="00CC0EE6">
      <w:pPr>
        <w:rPr>
          <w:rFonts w:ascii="Times New Roman" w:eastAsia="Times New Roman" w:hAnsi="Times New Roman" w:cs="Times New Roman"/>
          <w:sz w:val="24"/>
          <w:szCs w:val="24"/>
        </w:rPr>
      </w:pPr>
      <w:r w:rsidRPr="00CB63D5">
        <w:rPr>
          <w:rFonts w:ascii="Times New Roman" w:hAnsi="Times New Roman" w:cs="Times New Roman"/>
          <w:b/>
          <w:sz w:val="24"/>
          <w:szCs w:val="24"/>
        </w:rPr>
        <w:t>Methods:</w:t>
      </w:r>
      <w:r w:rsidRPr="00CC0EE6">
        <w:rPr>
          <w:rFonts w:ascii="Times New Roman" w:hAnsi="Times New Roman" w:cs="Times New Roman"/>
          <w:sz w:val="24"/>
          <w:szCs w:val="24"/>
        </w:rPr>
        <w:t xml:space="preserve"> </w:t>
      </w:r>
      <w:ins w:id="45" w:author="Travis Gerke" w:date="2019-02-28T13:28:00Z">
        <w:r w:rsidR="00B31F5D">
          <w:rPr>
            <w:rFonts w:ascii="Times New Roman" w:hAnsi="Times New Roman" w:cs="Times New Roman"/>
            <w:sz w:val="24"/>
            <w:szCs w:val="24"/>
          </w:rPr>
          <w:t xml:space="preserve">For all available sample types </w:t>
        </w:r>
        <w:r w:rsidR="00B31F5D" w:rsidRPr="00CC0EE6">
          <w:rPr>
            <w:rFonts w:ascii="Times New Roman" w:eastAsia="Times New Roman" w:hAnsi="Times New Roman" w:cs="Times New Roman"/>
            <w:sz w:val="24"/>
            <w:szCs w:val="24"/>
          </w:rPr>
          <w:t>(primary solid tumor, blood derived normal or other)</w:t>
        </w:r>
        <w:r w:rsidR="00B31F5D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46" w:author="Travis Gerke" w:date="2019-02-28T13:28:00Z">
        <w:r w:rsidR="00CB63D5" w:rsidDel="00B31F5D">
          <w:rPr>
            <w:rFonts w:ascii="Times New Roman" w:hAnsi="Times New Roman" w:cs="Times New Roman"/>
            <w:sz w:val="24"/>
            <w:szCs w:val="24"/>
          </w:rPr>
          <w:delText xml:space="preserve">All </w:delText>
        </w:r>
      </w:del>
      <w:del w:id="47" w:author="Travis Gerke" w:date="2019-02-28T13:27:00Z">
        <w:r w:rsidR="00CB63D5" w:rsidDel="00B31F5D">
          <w:rPr>
            <w:rFonts w:ascii="Times New Roman" w:hAnsi="Times New Roman" w:cs="Times New Roman"/>
            <w:sz w:val="24"/>
            <w:szCs w:val="24"/>
          </w:rPr>
          <w:delText xml:space="preserve">available </w:delText>
        </w:r>
      </w:del>
      <w:r w:rsidR="00CB63D5">
        <w:rPr>
          <w:rFonts w:ascii="Times New Roman" w:hAnsi="Times New Roman" w:cs="Times New Roman"/>
          <w:sz w:val="24"/>
          <w:szCs w:val="24"/>
        </w:rPr>
        <w:t>g</w:t>
      </w:r>
      <w:r w:rsidRPr="00CC0EE6">
        <w:rPr>
          <w:rFonts w:ascii="Times New Roman" w:eastAsia="Times New Roman" w:hAnsi="Times New Roman" w:cs="Times New Roman"/>
          <w:sz w:val="24"/>
          <w:szCs w:val="24"/>
        </w:rPr>
        <w:t>enotype</w:t>
      </w:r>
      <w:r w:rsidR="002032AB">
        <w:rPr>
          <w:rFonts w:ascii="Times New Roman" w:eastAsia="Times New Roman" w:hAnsi="Times New Roman" w:cs="Times New Roman"/>
          <w:sz w:val="24"/>
          <w:szCs w:val="24"/>
        </w:rPr>
        <w:t>s</w:t>
      </w:r>
      <w:del w:id="48" w:author="Travis Gerke" w:date="2019-02-28T13:28:00Z">
        <w:r w:rsidR="002032AB" w:rsidDel="00B31F5D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  <w:r w:rsidR="00CB63D5" w:rsidDel="00B31F5D">
          <w:rPr>
            <w:rFonts w:ascii="Times New Roman" w:eastAsia="Times New Roman" w:hAnsi="Times New Roman" w:cs="Times New Roman"/>
            <w:sz w:val="24"/>
            <w:szCs w:val="24"/>
          </w:rPr>
          <w:delText xml:space="preserve"> available</w:delText>
        </w:r>
      </w:del>
      <w:ins w:id="49" w:author="Travis Gerke" w:date="2019-02-28T13:28:00Z">
        <w:r w:rsidR="00B31F5D">
          <w:rPr>
            <w:rFonts w:ascii="Times New Roman" w:eastAsia="Times New Roman" w:hAnsi="Times New Roman" w:cs="Times New Roman"/>
            <w:sz w:val="24"/>
            <w:szCs w:val="24"/>
          </w:rPr>
          <w:t xml:space="preserve"> were downloaded</w:t>
        </w:r>
      </w:ins>
      <w:r w:rsidR="00CB63D5">
        <w:rPr>
          <w:rFonts w:ascii="Times New Roman" w:eastAsia="Times New Roman" w:hAnsi="Times New Roman" w:cs="Times New Roman"/>
          <w:sz w:val="24"/>
          <w:szCs w:val="24"/>
        </w:rPr>
        <w:t xml:space="preserve"> from TCGA</w:t>
      </w:r>
      <w:r w:rsidR="002032AB">
        <w:rPr>
          <w:rFonts w:ascii="Times New Roman" w:eastAsia="Times New Roman" w:hAnsi="Times New Roman" w:cs="Times New Roman"/>
          <w:sz w:val="24"/>
          <w:szCs w:val="24"/>
        </w:rPr>
        <w:t>’s Legacy Archive</w:t>
      </w:r>
      <w:del w:id="50" w:author="Travis Gerke" w:date="2019-02-28T13:29:00Z">
        <w:r w:rsidR="002032AB" w:rsidDel="00A14A44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  <w:r w:rsidR="00CB63D5" w:rsidDel="00A14A4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C0EE6" w:rsidDel="00A14A44">
          <w:rPr>
            <w:rFonts w:ascii="Times New Roman" w:eastAsia="Times New Roman" w:hAnsi="Times New Roman" w:cs="Times New Roman"/>
            <w:sz w:val="24"/>
            <w:szCs w:val="24"/>
          </w:rPr>
          <w:delText>w</w:delText>
        </w:r>
        <w:r w:rsidR="002032AB" w:rsidDel="00A14A44">
          <w:rPr>
            <w:rFonts w:ascii="Times New Roman" w:eastAsia="Times New Roman" w:hAnsi="Times New Roman" w:cs="Times New Roman"/>
            <w:sz w:val="24"/>
            <w:szCs w:val="24"/>
          </w:rPr>
          <w:delText>ere</w:delText>
        </w:r>
        <w:r w:rsidRPr="00CC0EE6" w:rsidDel="00A14A44">
          <w:rPr>
            <w:rFonts w:ascii="Times New Roman" w:eastAsia="Times New Roman" w:hAnsi="Times New Roman" w:cs="Times New Roman"/>
            <w:sz w:val="24"/>
            <w:szCs w:val="24"/>
          </w:rPr>
          <w:delText xml:space="preserve"> downloaded</w:delText>
        </w:r>
      </w:del>
      <w:r w:rsidRPr="00CC0EE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51" w:author="Travis Gerke" w:date="2019-02-28T13:31:00Z">
        <w:r w:rsidR="00376B5F">
          <w:rPr>
            <w:rFonts w:ascii="Times New Roman" w:eastAsia="Times New Roman" w:hAnsi="Times New Roman" w:cs="Times New Roman"/>
            <w:sz w:val="24"/>
            <w:szCs w:val="24"/>
          </w:rPr>
          <w:t>ADMIXTURE software was used to estimate</w:t>
        </w:r>
      </w:ins>
      <w:ins w:id="52" w:author="Travis Gerke" w:date="2019-02-28T13:32:00Z">
        <w:r w:rsidR="00376B5F">
          <w:rPr>
            <w:rFonts w:ascii="Times New Roman" w:eastAsia="Times New Roman" w:hAnsi="Times New Roman" w:cs="Times New Roman"/>
            <w:sz w:val="24"/>
            <w:szCs w:val="24"/>
          </w:rPr>
          <w:t xml:space="preserve"> ancestral proportions from each of </w:t>
        </w:r>
      </w:ins>
      <w:del w:id="53" w:author="Travis Gerke" w:date="2019-02-28T13:31:00Z">
        <w:r w:rsidRPr="00CC0EE6" w:rsidDel="00376B5F">
          <w:rPr>
            <w:rFonts w:ascii="Times New Roman" w:eastAsia="Times New Roman" w:hAnsi="Times New Roman" w:cs="Times New Roman"/>
            <w:sz w:val="24"/>
            <w:szCs w:val="24"/>
          </w:rPr>
          <w:delText xml:space="preserve"> Individual samples were then </w:delText>
        </w:r>
        <w:r w:rsidR="00CB63D5" w:rsidDel="00376B5F">
          <w:rPr>
            <w:rFonts w:ascii="Times New Roman" w:eastAsia="Times New Roman" w:hAnsi="Times New Roman" w:cs="Times New Roman"/>
            <w:sz w:val="24"/>
            <w:szCs w:val="24"/>
          </w:rPr>
          <w:delText>combined</w:delText>
        </w:r>
        <w:r w:rsidRPr="00CC0EE6" w:rsidDel="00376B5F">
          <w:rPr>
            <w:rFonts w:ascii="Times New Roman" w:eastAsia="Times New Roman" w:hAnsi="Times New Roman" w:cs="Times New Roman"/>
            <w:sz w:val="24"/>
            <w:szCs w:val="24"/>
          </w:rPr>
          <w:delText xml:space="preserve"> based on tissue site</w:delText>
        </w:r>
      </w:del>
      <w:del w:id="54" w:author="Travis Gerke" w:date="2019-02-28T13:28:00Z">
        <w:r w:rsidRPr="00CC0EE6" w:rsidDel="00B31F5D">
          <w:rPr>
            <w:rFonts w:ascii="Times New Roman" w:eastAsia="Times New Roman" w:hAnsi="Times New Roman" w:cs="Times New Roman"/>
            <w:sz w:val="24"/>
            <w:szCs w:val="24"/>
          </w:rPr>
          <w:delText xml:space="preserve"> (primary solid tumor, blood derived normal or other)</w:delText>
        </w:r>
      </w:del>
      <w:del w:id="55" w:author="Travis Gerke" w:date="2019-02-28T13:31:00Z">
        <w:r w:rsidRPr="00CC0EE6" w:rsidDel="00376B5F">
          <w:rPr>
            <w:rFonts w:ascii="Times New Roman" w:eastAsia="Times New Roman" w:hAnsi="Times New Roman" w:cs="Times New Roman"/>
            <w:sz w:val="24"/>
            <w:szCs w:val="24"/>
          </w:rPr>
          <w:delText xml:space="preserve">.  </w:delText>
        </w:r>
      </w:del>
      <w:ins w:id="56" w:author="Travis Gerke" w:date="2019-02-28T13:33:00Z">
        <w:r w:rsidR="007B76AB">
          <w:rPr>
            <w:rFonts w:ascii="Times New Roman" w:eastAsia="Times New Roman" w:hAnsi="Times New Roman" w:cs="Times New Roman"/>
            <w:sz w:val="24"/>
            <w:szCs w:val="24"/>
          </w:rPr>
          <w:t>the five 1000 Genomes</w:t>
        </w:r>
      </w:ins>
      <w:ins w:id="57" w:author="Travis Gerke" w:date="2019-02-28T13:32:00Z">
        <w:r w:rsidR="00376B5F" w:rsidRPr="00CC0E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58" w:author="Travis Gerke" w:date="2019-02-28T13:43:00Z">
        <w:r w:rsidR="00A67588">
          <w:rPr>
            <w:rFonts w:ascii="Times New Roman" w:eastAsia="Times New Roman" w:hAnsi="Times New Roman" w:cs="Times New Roman"/>
            <w:sz w:val="24"/>
            <w:szCs w:val="24"/>
          </w:rPr>
          <w:t xml:space="preserve">global </w:t>
        </w:r>
      </w:ins>
      <w:ins w:id="59" w:author="Travis Gerke" w:date="2019-02-28T13:32:00Z">
        <w:r w:rsidR="00376B5F" w:rsidRPr="00CC0EE6">
          <w:rPr>
            <w:rFonts w:ascii="Times New Roman" w:eastAsia="Times New Roman" w:hAnsi="Times New Roman" w:cs="Times New Roman"/>
            <w:sz w:val="24"/>
            <w:szCs w:val="24"/>
          </w:rPr>
          <w:t>super populations</w:t>
        </w:r>
      </w:ins>
      <w:ins w:id="60" w:author="Travis Gerke" w:date="2019-02-28T13:44:00Z">
        <w:r w:rsidR="00A67588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61" w:author="Travis Gerke" w:date="2019-02-28T13:30:00Z">
        <w:r w:rsidR="00CB63D5" w:rsidRPr="00CC0EE6" w:rsidDel="00376B5F">
          <w:rPr>
            <w:rFonts w:ascii="Times New Roman" w:eastAsia="Times New Roman" w:hAnsi="Times New Roman" w:cs="Times New Roman"/>
            <w:sz w:val="24"/>
            <w:szCs w:val="24"/>
          </w:rPr>
          <w:delText xml:space="preserve">TCGA genotypes were </w:delText>
        </w:r>
        <w:r w:rsidR="00CB63D5" w:rsidDel="00376B5F">
          <w:rPr>
            <w:rFonts w:ascii="Times New Roman" w:eastAsia="Times New Roman" w:hAnsi="Times New Roman" w:cs="Times New Roman"/>
            <w:sz w:val="24"/>
            <w:szCs w:val="24"/>
          </w:rPr>
          <w:delText xml:space="preserve">then </w:delText>
        </w:r>
        <w:r w:rsidR="00CB63D5" w:rsidRPr="00CC0EE6" w:rsidDel="00376B5F">
          <w:rPr>
            <w:rFonts w:ascii="Times New Roman" w:eastAsia="Times New Roman" w:hAnsi="Times New Roman" w:cs="Times New Roman"/>
            <w:sz w:val="24"/>
            <w:szCs w:val="24"/>
          </w:rPr>
          <w:delText xml:space="preserve">merged with </w:delText>
        </w:r>
      </w:del>
      <w:del w:id="62" w:author="Travis Gerke" w:date="2019-02-28T13:34:00Z">
        <w:r w:rsidR="00CB63D5" w:rsidRPr="00CC0EE6" w:rsidDel="00F42D98">
          <w:rPr>
            <w:rFonts w:ascii="Times New Roman" w:eastAsia="Times New Roman" w:hAnsi="Times New Roman" w:cs="Times New Roman"/>
            <w:sz w:val="24"/>
            <w:szCs w:val="24"/>
          </w:rPr>
          <w:delText xml:space="preserve">2504 1000 Genomes </w:delText>
        </w:r>
      </w:del>
      <w:r w:rsidR="00CB63D5" w:rsidRPr="00CC0EE6">
        <w:rPr>
          <w:rFonts w:ascii="Times New Roman" w:eastAsia="Times New Roman" w:hAnsi="Times New Roman" w:cs="Times New Roman"/>
          <w:sz w:val="24"/>
          <w:szCs w:val="24"/>
        </w:rPr>
        <w:t xml:space="preserve">Phase 3 samples </w:t>
      </w:r>
      <w:ins w:id="63" w:author="Travis Gerke" w:date="2019-02-28T13:33:00Z">
        <w:r w:rsidR="00F42D98">
          <w:rPr>
            <w:rFonts w:ascii="Times New Roman" w:eastAsia="Times New Roman" w:hAnsi="Times New Roman" w:cs="Times New Roman"/>
            <w:sz w:val="24"/>
            <w:szCs w:val="24"/>
          </w:rPr>
          <w:t>from 1000 Genomes (n</w:t>
        </w:r>
      </w:ins>
      <w:ins w:id="64" w:author="Travis Gerke" w:date="2019-02-28T13:35:00Z">
        <w:r w:rsidR="00C3612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65" w:author="Travis Gerke" w:date="2019-02-28T13:33:00Z">
        <w:r w:rsidR="00F42D98">
          <w:rPr>
            <w:rFonts w:ascii="Times New Roman" w:eastAsia="Times New Roman" w:hAnsi="Times New Roman" w:cs="Times New Roman"/>
            <w:sz w:val="24"/>
            <w:szCs w:val="24"/>
          </w:rPr>
          <w:t>=</w:t>
        </w:r>
      </w:ins>
      <w:ins w:id="66" w:author="Travis Gerke" w:date="2019-02-28T13:35:00Z">
        <w:r w:rsidR="00C3612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67" w:author="Travis Gerke" w:date="2019-02-28T13:33:00Z">
        <w:r w:rsidR="00F42D98">
          <w:rPr>
            <w:rFonts w:ascii="Times New Roman" w:eastAsia="Times New Roman" w:hAnsi="Times New Roman" w:cs="Times New Roman"/>
            <w:sz w:val="24"/>
            <w:szCs w:val="24"/>
          </w:rPr>
          <w:t xml:space="preserve">2504) were </w:t>
        </w:r>
      </w:ins>
      <w:ins w:id="68" w:author="Travis Gerke" w:date="2019-02-28T13:34:00Z">
        <w:r w:rsidR="00F42D98">
          <w:rPr>
            <w:rFonts w:ascii="Times New Roman" w:eastAsia="Times New Roman" w:hAnsi="Times New Roman" w:cs="Times New Roman"/>
            <w:sz w:val="24"/>
            <w:szCs w:val="24"/>
          </w:rPr>
          <w:t>used as reference</w:t>
        </w:r>
      </w:ins>
      <w:del w:id="69" w:author="Travis Gerke" w:date="2019-02-28T13:30:00Z">
        <w:r w:rsidR="00CB63D5" w:rsidRPr="00CC0EE6" w:rsidDel="00376B5F">
          <w:rPr>
            <w:rFonts w:ascii="Times New Roman" w:eastAsia="Times New Roman" w:hAnsi="Times New Roman" w:cs="Times New Roman"/>
            <w:sz w:val="24"/>
            <w:szCs w:val="24"/>
          </w:rPr>
          <w:delText xml:space="preserve">in order </w:delText>
        </w:r>
      </w:del>
      <w:del w:id="70" w:author="Travis Gerke" w:date="2019-02-28T13:33:00Z">
        <w:r w:rsidR="00CB63D5" w:rsidRPr="00CC0EE6" w:rsidDel="007B76AB">
          <w:rPr>
            <w:rFonts w:ascii="Times New Roman" w:eastAsia="Times New Roman" w:hAnsi="Times New Roman" w:cs="Times New Roman"/>
            <w:sz w:val="24"/>
            <w:szCs w:val="24"/>
          </w:rPr>
          <w:delText>to calculate ADMIXTURE with respect to the</w:delText>
        </w:r>
      </w:del>
      <w:del w:id="71" w:author="Travis Gerke" w:date="2019-02-28T13:32:00Z">
        <w:r w:rsidR="00CB63D5" w:rsidRPr="00CC0EE6" w:rsidDel="00376B5F">
          <w:rPr>
            <w:rFonts w:ascii="Times New Roman" w:eastAsia="Times New Roman" w:hAnsi="Times New Roman" w:cs="Times New Roman"/>
            <w:sz w:val="24"/>
            <w:szCs w:val="24"/>
          </w:rPr>
          <w:delText xml:space="preserve"> 5 “super populations”:  African (AFR), Admixed American (AMR), East Asian (EAS), European (EUR) and South Asian (SAS)</w:delText>
        </w:r>
      </w:del>
      <w:r w:rsidR="00CB63D5" w:rsidRPr="00CC0EE6">
        <w:rPr>
          <w:rFonts w:ascii="Times New Roman" w:eastAsia="Times New Roman" w:hAnsi="Times New Roman" w:cs="Times New Roman"/>
          <w:sz w:val="24"/>
          <w:szCs w:val="24"/>
        </w:rPr>
        <w:t>.</w:t>
      </w:r>
      <w:r w:rsidR="00CB63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2" w:author="Travis Gerke" w:date="2019-02-28T13:34:00Z">
        <w:r w:rsidR="00090333">
          <w:rPr>
            <w:rFonts w:ascii="Times New Roman" w:eastAsia="Times New Roman" w:hAnsi="Times New Roman" w:cs="Times New Roman"/>
            <w:sz w:val="24"/>
            <w:szCs w:val="24"/>
          </w:rPr>
          <w:t>Ancestry estimation was based on approximately</w:t>
        </w:r>
      </w:ins>
      <w:del w:id="73" w:author="Travis Gerke" w:date="2019-02-28T13:34:00Z">
        <w:r w:rsidR="00CB63D5" w:rsidRPr="00CC0EE6" w:rsidDel="00090333">
          <w:rPr>
            <w:rFonts w:ascii="Times New Roman" w:eastAsia="Times New Roman" w:hAnsi="Times New Roman" w:cs="Times New Roman"/>
            <w:sz w:val="24"/>
            <w:szCs w:val="24"/>
          </w:rPr>
          <w:delText>Over</w:delText>
        </w:r>
      </w:del>
      <w:r w:rsidR="00CB63D5" w:rsidRPr="00CC0EE6">
        <w:rPr>
          <w:rFonts w:ascii="Times New Roman" w:eastAsia="Times New Roman" w:hAnsi="Times New Roman" w:cs="Times New Roman"/>
          <w:sz w:val="24"/>
          <w:szCs w:val="24"/>
        </w:rPr>
        <w:t xml:space="preserve"> 700,000 variants that overlapped </w:t>
      </w:r>
      <w:del w:id="74" w:author="Travis Gerke" w:date="2019-02-28T13:44:00Z">
        <w:r w:rsidR="00CB63D5" w:rsidRPr="00CC0EE6" w:rsidDel="00353767">
          <w:rPr>
            <w:rFonts w:ascii="Times New Roman" w:eastAsia="Times New Roman" w:hAnsi="Times New Roman" w:cs="Times New Roman"/>
            <w:sz w:val="24"/>
            <w:szCs w:val="24"/>
          </w:rPr>
          <w:delText>in both</w:delText>
        </w:r>
      </w:del>
      <w:ins w:id="75" w:author="Travis Gerke" w:date="2019-02-28T13:44:00Z">
        <w:r w:rsidR="00353767">
          <w:rPr>
            <w:rFonts w:ascii="Times New Roman" w:eastAsia="Times New Roman" w:hAnsi="Times New Roman" w:cs="Times New Roman"/>
            <w:sz w:val="24"/>
            <w:szCs w:val="24"/>
          </w:rPr>
          <w:t>betwee</w:t>
        </w:r>
        <w:r w:rsidR="002B59B4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r w:rsidR="00CB63D5" w:rsidRPr="00CC0E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6" w:author="Travis Gerke" w:date="2019-02-28T13:35:00Z">
        <w:del w:id="77" w:author="Jordan Creed" w:date="2019-03-01T10:12:00Z">
          <w:r w:rsidR="00090333" w:rsidDel="0002540B">
            <w:rPr>
              <w:rFonts w:ascii="Times New Roman" w:eastAsia="Times New Roman" w:hAnsi="Times New Roman" w:cs="Times New Roman"/>
              <w:sz w:val="24"/>
              <w:szCs w:val="24"/>
            </w:rPr>
            <w:delText xml:space="preserve">the </w:delText>
          </w:r>
        </w:del>
      </w:ins>
      <w:r w:rsidR="00CB63D5" w:rsidRPr="00CC0EE6">
        <w:rPr>
          <w:rFonts w:ascii="Times New Roman" w:eastAsia="Times New Roman" w:hAnsi="Times New Roman" w:cs="Times New Roman"/>
          <w:sz w:val="24"/>
          <w:szCs w:val="24"/>
        </w:rPr>
        <w:t>TCGA and 1000 Genomes</w:t>
      </w:r>
      <w:del w:id="78" w:author="Jordan Creed" w:date="2019-03-01T10:13:00Z">
        <w:r w:rsidR="00CB63D5" w:rsidRPr="00CC0EE6" w:rsidDel="0002540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79" w:author="Travis Gerke" w:date="2019-02-28T13:35:00Z">
        <w:del w:id="80" w:author="Jordan Creed" w:date="2019-03-01T10:13:00Z">
          <w:r w:rsidR="00090333" w:rsidDel="0002540B">
            <w:rPr>
              <w:rFonts w:ascii="Times New Roman" w:eastAsia="Times New Roman" w:hAnsi="Times New Roman" w:cs="Times New Roman"/>
              <w:sz w:val="24"/>
              <w:szCs w:val="24"/>
            </w:rPr>
            <w:delText xml:space="preserve">genotyping </w:delText>
          </w:r>
        </w:del>
      </w:ins>
      <w:del w:id="81" w:author="Travis Gerke" w:date="2019-02-28T13:35:00Z">
        <w:r w:rsidR="00CB63D5" w:rsidRPr="00CC0EE6" w:rsidDel="00090333">
          <w:rPr>
            <w:rFonts w:ascii="Times New Roman" w:eastAsia="Times New Roman" w:hAnsi="Times New Roman" w:cs="Times New Roman"/>
            <w:sz w:val="24"/>
            <w:szCs w:val="24"/>
          </w:rPr>
          <w:delText>were used</w:delText>
        </w:r>
      </w:del>
      <w:ins w:id="82" w:author="Travis Gerke" w:date="2019-02-28T13:35:00Z">
        <w:del w:id="83" w:author="Jordan Creed" w:date="2019-03-01T10:13:00Z">
          <w:r w:rsidR="00090333" w:rsidDel="0002540B">
            <w:rPr>
              <w:rFonts w:ascii="Times New Roman" w:eastAsia="Times New Roman" w:hAnsi="Times New Roman" w:cs="Times New Roman"/>
              <w:sz w:val="24"/>
              <w:szCs w:val="24"/>
            </w:rPr>
            <w:delText>platforms</w:delText>
          </w:r>
        </w:del>
      </w:ins>
      <w:r w:rsidR="00CB63D5" w:rsidRPr="00CC0EE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C0EE6">
        <w:rPr>
          <w:rFonts w:ascii="Times New Roman" w:eastAsia="Times New Roman" w:hAnsi="Times New Roman" w:cs="Times New Roman"/>
          <w:sz w:val="24"/>
          <w:szCs w:val="24"/>
        </w:rPr>
        <w:t xml:space="preserve">Supervised ADMIXTURE </w:t>
      </w:r>
      <w:r w:rsidR="00CB63D5">
        <w:rPr>
          <w:rFonts w:ascii="Times New Roman" w:eastAsia="Times New Roman" w:hAnsi="Times New Roman" w:cs="Times New Roman"/>
          <w:sz w:val="24"/>
          <w:szCs w:val="24"/>
        </w:rPr>
        <w:t>clustering (</w:t>
      </w:r>
      <w:r w:rsidRPr="00CC0EE6">
        <w:rPr>
          <w:rFonts w:ascii="Times New Roman" w:eastAsia="Times New Roman" w:hAnsi="Times New Roman" w:cs="Times New Roman"/>
          <w:sz w:val="24"/>
          <w:szCs w:val="24"/>
        </w:rPr>
        <w:t>K = 5</w:t>
      </w:r>
      <w:r w:rsidR="00CB63D5">
        <w:rPr>
          <w:rFonts w:ascii="Times New Roman" w:eastAsia="Times New Roman" w:hAnsi="Times New Roman" w:cs="Times New Roman"/>
          <w:sz w:val="24"/>
          <w:szCs w:val="24"/>
        </w:rPr>
        <w:t>) was</w:t>
      </w:r>
      <w:r w:rsidRPr="00CC0EE6">
        <w:rPr>
          <w:rFonts w:ascii="Times New Roman" w:eastAsia="Times New Roman" w:hAnsi="Times New Roman" w:cs="Times New Roman"/>
          <w:sz w:val="24"/>
          <w:szCs w:val="24"/>
        </w:rPr>
        <w:t xml:space="preserve"> run with 200 bootstrapped replicates. </w:t>
      </w:r>
    </w:p>
    <w:p w14:paraId="630A9D0B" w14:textId="48441942" w:rsidR="00CC0EE6" w:rsidRDefault="00CC0EE6" w:rsidP="00CC0EE6">
      <w:pPr>
        <w:rPr>
          <w:rFonts w:ascii="Times New Roman" w:eastAsia="Times New Roman" w:hAnsi="Times New Roman" w:cs="Times New Roman"/>
          <w:sz w:val="24"/>
          <w:szCs w:val="24"/>
        </w:rPr>
      </w:pPr>
      <w:r w:rsidRPr="00CB63D5">
        <w:rPr>
          <w:rFonts w:ascii="Times New Roman" w:hAnsi="Times New Roman" w:cs="Times New Roman"/>
          <w:b/>
          <w:sz w:val="24"/>
          <w:szCs w:val="24"/>
        </w:rPr>
        <w:t>Results:</w:t>
      </w:r>
      <w:r w:rsidRPr="00CC0EE6">
        <w:rPr>
          <w:rFonts w:ascii="Times New Roman" w:hAnsi="Times New Roman" w:cs="Times New Roman"/>
          <w:sz w:val="24"/>
          <w:szCs w:val="24"/>
        </w:rPr>
        <w:t xml:space="preserve"> </w:t>
      </w:r>
      <w:r w:rsidRPr="00CC0EE6">
        <w:rPr>
          <w:rFonts w:ascii="Times New Roman" w:eastAsia="Times New Roman" w:hAnsi="Times New Roman" w:cs="Times New Roman"/>
          <w:sz w:val="24"/>
          <w:szCs w:val="24"/>
        </w:rPr>
        <w:t xml:space="preserve">From the 11127 </w:t>
      </w:r>
      <w:del w:id="84" w:author="Travis Gerke" w:date="2019-02-28T13:37:00Z">
        <w:r w:rsidRPr="00CC0EE6" w:rsidDel="00D65689">
          <w:rPr>
            <w:rFonts w:ascii="Times New Roman" w:eastAsia="Times New Roman" w:hAnsi="Times New Roman" w:cs="Times New Roman"/>
            <w:sz w:val="24"/>
            <w:szCs w:val="24"/>
          </w:rPr>
          <w:delText>individuals</w:delText>
        </w:r>
      </w:del>
      <w:ins w:id="85" w:author="Travis Gerke" w:date="2019-02-28T13:37:00Z">
        <w:r w:rsidR="00D65689">
          <w:rPr>
            <w:rFonts w:ascii="Times New Roman" w:eastAsia="Times New Roman" w:hAnsi="Times New Roman" w:cs="Times New Roman"/>
            <w:sz w:val="24"/>
            <w:szCs w:val="24"/>
          </w:rPr>
          <w:t>TCGA participants</w:t>
        </w:r>
      </w:ins>
      <w:r w:rsidRPr="00CC0EE6">
        <w:rPr>
          <w:rFonts w:ascii="Times New Roman" w:eastAsia="Times New Roman" w:hAnsi="Times New Roman" w:cs="Times New Roman"/>
          <w:sz w:val="24"/>
          <w:szCs w:val="24"/>
        </w:rPr>
        <w:t xml:space="preserve">, 22963 samples were examined spanning 9 </w:t>
      </w:r>
      <w:del w:id="86" w:author="Travis Gerke" w:date="2019-02-28T13:41:00Z">
        <w:r w:rsidRPr="00CC0EE6" w:rsidDel="005F4DE0">
          <w:rPr>
            <w:rFonts w:ascii="Times New Roman" w:eastAsia="Times New Roman" w:hAnsi="Times New Roman" w:cs="Times New Roman"/>
            <w:sz w:val="24"/>
            <w:szCs w:val="24"/>
          </w:rPr>
          <w:delText xml:space="preserve">tissues </w:delText>
        </w:r>
      </w:del>
      <w:ins w:id="87" w:author="Travis Gerke" w:date="2019-02-28T13:41:00Z">
        <w:r w:rsidR="005F4DE0">
          <w:rPr>
            <w:rFonts w:ascii="Times New Roman" w:eastAsia="Times New Roman" w:hAnsi="Times New Roman" w:cs="Times New Roman"/>
            <w:sz w:val="24"/>
            <w:szCs w:val="24"/>
          </w:rPr>
          <w:t>sample types</w:t>
        </w:r>
        <w:r w:rsidR="005F4DE0" w:rsidRPr="00CC0E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C0EE6">
        <w:rPr>
          <w:rFonts w:ascii="Times New Roman" w:eastAsia="Times New Roman" w:hAnsi="Times New Roman" w:cs="Times New Roman"/>
          <w:sz w:val="24"/>
          <w:szCs w:val="24"/>
        </w:rPr>
        <w:t>(10769 (46.90%) primary solid tumor, 9157 (39.88%) blood derived normal</w:t>
      </w:r>
      <w:del w:id="88" w:author="Jordan Creed" w:date="2019-03-01T09:58:00Z">
        <w:r w:rsidRPr="00CC0EE6" w:rsidDel="006B2F5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89" w:author="Jordan Creed" w:date="2019-03-01T09:58:00Z">
        <w:r w:rsidR="006B2F58">
          <w:rPr>
            <w:rFonts w:ascii="Times New Roman" w:eastAsia="Times New Roman" w:hAnsi="Times New Roman" w:cs="Times New Roman"/>
            <w:sz w:val="24"/>
            <w:szCs w:val="24"/>
          </w:rPr>
          <w:t xml:space="preserve"> and</w:t>
        </w:r>
      </w:ins>
      <w:r w:rsidRPr="00CC0EE6">
        <w:rPr>
          <w:rFonts w:ascii="Times New Roman" w:eastAsia="Times New Roman" w:hAnsi="Times New Roman" w:cs="Times New Roman"/>
          <w:sz w:val="24"/>
          <w:szCs w:val="24"/>
        </w:rPr>
        <w:t xml:space="preserve"> 2356 (10.26%) solid tissue normal</w:t>
      </w:r>
      <w:ins w:id="90" w:author="Jordan Creed" w:date="2019-03-01T09:58:00Z">
        <w:r w:rsidR="006B2F58">
          <w:rPr>
            <w:rFonts w:ascii="Times New Roman" w:eastAsia="Times New Roman" w:hAnsi="Times New Roman" w:cs="Times New Roman"/>
            <w:sz w:val="24"/>
            <w:szCs w:val="24"/>
          </w:rPr>
          <w:t>, the three most common)</w:t>
        </w:r>
      </w:ins>
      <w:del w:id="91" w:author="Jordan Creed" w:date="2019-03-01T09:58:00Z">
        <w:r w:rsidRPr="00CC0EE6" w:rsidDel="006B2F58">
          <w:rPr>
            <w:rFonts w:ascii="Times New Roman" w:eastAsia="Times New Roman" w:hAnsi="Times New Roman" w:cs="Times New Roman"/>
            <w:sz w:val="24"/>
            <w:szCs w:val="24"/>
          </w:rPr>
          <w:delText>, 394 (1.72%) metastatic, 200 (0.87%) peripheral blood, 69 (0.30%) recurrent solid tumor, 10 (0.04%) new primary</w:delText>
        </w:r>
      </w:del>
      <w:ins w:id="92" w:author="Travis Gerke" w:date="2019-02-28T13:41:00Z">
        <w:del w:id="93" w:author="Jordan Creed" w:date="2019-03-01T09:58:00Z">
          <w:r w:rsidR="005F4DE0" w:rsidDel="006B2F58">
            <w:rPr>
              <w:rFonts w:ascii="Times New Roman" w:eastAsia="Times New Roman" w:hAnsi="Times New Roman" w:cs="Times New Roman"/>
              <w:sz w:val="24"/>
              <w:szCs w:val="24"/>
            </w:rPr>
            <w:delText>,</w:delText>
          </w:r>
        </w:del>
      </w:ins>
      <w:del w:id="94" w:author="Jordan Creed" w:date="2019-03-01T09:58:00Z">
        <w:r w:rsidRPr="00CC0EE6" w:rsidDel="006B2F58">
          <w:rPr>
            <w:rFonts w:ascii="Times New Roman" w:eastAsia="Times New Roman" w:hAnsi="Times New Roman" w:cs="Times New Roman"/>
            <w:sz w:val="24"/>
            <w:szCs w:val="24"/>
          </w:rPr>
          <w:delText xml:space="preserve"> and 4 (0.02%) </w:delText>
        </w:r>
      </w:del>
      <w:ins w:id="95" w:author="Travis Gerke" w:date="2019-02-28T13:42:00Z">
        <w:del w:id="96" w:author="Jordan Creed" w:date="2019-03-01T09:58:00Z">
          <w:r w:rsidR="000B1B52" w:rsidDel="006B2F58">
            <w:rPr>
              <w:rFonts w:ascii="Times New Roman" w:eastAsia="Times New Roman" w:hAnsi="Times New Roman" w:cs="Times New Roman"/>
              <w:sz w:val="24"/>
              <w:szCs w:val="24"/>
            </w:rPr>
            <w:delText xml:space="preserve">for each of </w:delText>
          </w:r>
        </w:del>
      </w:ins>
      <w:del w:id="97" w:author="Jordan Creed" w:date="2019-03-01T09:58:00Z">
        <w:r w:rsidRPr="00CC0EE6" w:rsidDel="006B2F58">
          <w:rPr>
            <w:rFonts w:ascii="Times New Roman" w:eastAsia="Times New Roman" w:hAnsi="Times New Roman" w:cs="Times New Roman"/>
            <w:sz w:val="24"/>
            <w:szCs w:val="24"/>
          </w:rPr>
          <w:delText>buccal cell and blood marrow normal, each)</w:delText>
        </w:r>
      </w:del>
      <w:r w:rsidRPr="00CC0EE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98" w:author="Travis Gerke" w:date="2019-02-28T13:46:00Z">
        <w:r w:rsidRPr="00CC0EE6" w:rsidDel="00D86438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ins w:id="99" w:author="Travis Gerke" w:date="2019-02-28T13:46:00Z">
        <w:r w:rsidR="00D86438">
          <w:rPr>
            <w:rFonts w:ascii="Times New Roman" w:eastAsia="Times New Roman" w:hAnsi="Times New Roman" w:cs="Times New Roman"/>
            <w:sz w:val="24"/>
            <w:szCs w:val="24"/>
          </w:rPr>
          <w:t>According to the</w:t>
        </w:r>
        <w:r w:rsidR="00D86438" w:rsidRPr="00CC0E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C0EE6">
        <w:rPr>
          <w:rFonts w:ascii="Times New Roman" w:eastAsia="Times New Roman" w:hAnsi="Times New Roman" w:cs="Times New Roman"/>
          <w:sz w:val="24"/>
          <w:szCs w:val="24"/>
        </w:rPr>
        <w:t xml:space="preserve">dominant </w:t>
      </w:r>
      <w:ins w:id="100" w:author="Travis Gerke" w:date="2019-02-28T13:46:00Z">
        <w:r w:rsidR="00D86438">
          <w:rPr>
            <w:rFonts w:ascii="Times New Roman" w:eastAsia="Times New Roman" w:hAnsi="Times New Roman" w:cs="Times New Roman"/>
            <w:sz w:val="24"/>
            <w:szCs w:val="24"/>
          </w:rPr>
          <w:t xml:space="preserve">estimated </w:t>
        </w:r>
      </w:ins>
      <w:r w:rsidRPr="00CC0EE6">
        <w:rPr>
          <w:rFonts w:ascii="Times New Roman" w:eastAsia="Times New Roman" w:hAnsi="Times New Roman" w:cs="Times New Roman"/>
          <w:sz w:val="24"/>
          <w:szCs w:val="24"/>
        </w:rPr>
        <w:t xml:space="preserve">genetic </w:t>
      </w:r>
      <w:ins w:id="101" w:author="Travis Gerke" w:date="2019-02-28T13:46:00Z">
        <w:r w:rsidR="00D86438">
          <w:rPr>
            <w:rFonts w:ascii="Times New Roman" w:eastAsia="Times New Roman" w:hAnsi="Times New Roman" w:cs="Times New Roman"/>
            <w:sz w:val="24"/>
            <w:szCs w:val="24"/>
          </w:rPr>
          <w:t xml:space="preserve">super </w:t>
        </w:r>
      </w:ins>
      <w:r w:rsidRPr="00CC0EE6">
        <w:rPr>
          <w:rFonts w:ascii="Times New Roman" w:eastAsia="Times New Roman" w:hAnsi="Times New Roman" w:cs="Times New Roman"/>
          <w:sz w:val="24"/>
          <w:szCs w:val="24"/>
        </w:rPr>
        <w:t>population</w:t>
      </w:r>
      <w:del w:id="102" w:author="Travis Gerke" w:date="2019-02-28T13:46:00Z">
        <w:r w:rsidRPr="00CC0EE6" w:rsidDel="00D8643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03" w:author="Travis Gerke" w:date="2019-02-28T13:46:00Z">
        <w:r w:rsidR="00D8643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04" w:author="Travis Gerke" w:date="2019-02-28T13:46:00Z">
        <w:r w:rsidRPr="00CC0EE6" w:rsidDel="00D86438">
          <w:rPr>
            <w:rFonts w:ascii="Times New Roman" w:eastAsia="Times New Roman" w:hAnsi="Times New Roman" w:cs="Times New Roman"/>
            <w:sz w:val="24"/>
            <w:szCs w:val="24"/>
          </w:rPr>
          <w:delText xml:space="preserve">was determined by whichever super population had the greatest percentage.  </w:delText>
        </w:r>
      </w:del>
      <w:r w:rsidRPr="00CC0EE6">
        <w:rPr>
          <w:rFonts w:ascii="Times New Roman" w:eastAsia="Times New Roman" w:hAnsi="Times New Roman" w:cs="Times New Roman"/>
          <w:sz w:val="24"/>
          <w:szCs w:val="24"/>
        </w:rPr>
        <w:t>Europeans were the most common with 18757 (81.68%) samples, followed by African</w:t>
      </w:r>
      <w:del w:id="105" w:author="Travis Gerke" w:date="2019-02-28T13:46:00Z">
        <w:r w:rsidRPr="00CC0EE6" w:rsidDel="00A45181">
          <w:rPr>
            <w:rFonts w:ascii="Times New Roman" w:eastAsia="Times New Roman" w:hAnsi="Times New Roman" w:cs="Times New Roman"/>
            <w:sz w:val="24"/>
            <w:szCs w:val="24"/>
          </w:rPr>
          <w:delText xml:space="preserve"> with</w:delText>
        </w:r>
      </w:del>
      <w:r w:rsidRPr="00CC0E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6" w:author="Travis Gerke" w:date="2019-02-28T13:47:00Z">
        <w:r w:rsidR="00A45181">
          <w:rPr>
            <w:rFonts w:ascii="Times New Roman" w:eastAsia="Times New Roman" w:hAnsi="Times New Roman" w:cs="Times New Roman"/>
            <w:sz w:val="24"/>
            <w:szCs w:val="24"/>
          </w:rPr>
          <w:t>(</w:t>
        </w:r>
      </w:ins>
      <w:r w:rsidRPr="00CC0EE6">
        <w:rPr>
          <w:rFonts w:ascii="Times New Roman" w:eastAsia="Times New Roman" w:hAnsi="Times New Roman" w:cs="Times New Roman"/>
          <w:sz w:val="24"/>
          <w:szCs w:val="24"/>
        </w:rPr>
        <w:t>2077</w:t>
      </w:r>
      <w:ins w:id="107" w:author="Travis Gerke" w:date="2019-02-28T13:47:00Z">
        <w:r w:rsidR="00A45181">
          <w:rPr>
            <w:rFonts w:ascii="Times New Roman" w:eastAsia="Times New Roman" w:hAnsi="Times New Roman" w:cs="Times New Roman"/>
            <w:sz w:val="24"/>
            <w:szCs w:val="24"/>
          </w:rPr>
          <w:t xml:space="preserve">; </w:t>
        </w:r>
      </w:ins>
      <w:del w:id="108" w:author="Travis Gerke" w:date="2019-02-28T13:47:00Z">
        <w:r w:rsidRPr="00CC0EE6" w:rsidDel="00A45181">
          <w:rPr>
            <w:rFonts w:ascii="Times New Roman" w:eastAsia="Times New Roman" w:hAnsi="Times New Roman" w:cs="Times New Roman"/>
            <w:sz w:val="24"/>
            <w:szCs w:val="24"/>
          </w:rPr>
          <w:delText xml:space="preserve"> (</w:delText>
        </w:r>
      </w:del>
      <w:r w:rsidRPr="00CC0EE6">
        <w:rPr>
          <w:rFonts w:ascii="Times New Roman" w:eastAsia="Times New Roman" w:hAnsi="Times New Roman" w:cs="Times New Roman"/>
          <w:sz w:val="24"/>
          <w:szCs w:val="24"/>
        </w:rPr>
        <w:t>9.04%</w:t>
      </w:r>
      <w:del w:id="109" w:author="Travis Gerke" w:date="2019-02-28T13:47:00Z">
        <w:r w:rsidRPr="00CC0EE6" w:rsidDel="00A45181">
          <w:rPr>
            <w:rFonts w:ascii="Times New Roman" w:eastAsia="Times New Roman" w:hAnsi="Times New Roman" w:cs="Times New Roman"/>
            <w:sz w:val="24"/>
            <w:szCs w:val="24"/>
          </w:rPr>
          <w:delText>)</w:delText>
        </w:r>
      </w:del>
      <w:ins w:id="110" w:author="Travis Gerke" w:date="2019-02-28T13:47:00Z">
        <w:r w:rsidR="00A45181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  <w:r w:rsidRPr="00CC0E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11" w:author="Travis Gerke" w:date="2019-02-28T13:47:00Z">
        <w:r w:rsidRPr="00CC0EE6" w:rsidDel="00C32FD4">
          <w:rPr>
            <w:rFonts w:ascii="Times New Roman" w:eastAsia="Times New Roman" w:hAnsi="Times New Roman" w:cs="Times New Roman"/>
            <w:sz w:val="24"/>
            <w:szCs w:val="24"/>
          </w:rPr>
          <w:delText xml:space="preserve">then </w:delText>
        </w:r>
      </w:del>
      <w:r w:rsidRPr="00CC0EE6">
        <w:rPr>
          <w:rFonts w:ascii="Times New Roman" w:eastAsia="Times New Roman" w:hAnsi="Times New Roman" w:cs="Times New Roman"/>
          <w:sz w:val="24"/>
          <w:szCs w:val="24"/>
        </w:rPr>
        <w:t xml:space="preserve">East Asian </w:t>
      </w:r>
      <w:ins w:id="112" w:author="Travis Gerke" w:date="2019-02-28T13:47:00Z">
        <w:r w:rsidR="00C32FD4">
          <w:rPr>
            <w:rFonts w:ascii="Times New Roman" w:eastAsia="Times New Roman" w:hAnsi="Times New Roman" w:cs="Times New Roman"/>
            <w:sz w:val="24"/>
            <w:szCs w:val="24"/>
          </w:rPr>
          <w:t>(</w:t>
        </w:r>
      </w:ins>
      <w:del w:id="113" w:author="Travis Gerke" w:date="2019-02-28T13:47:00Z">
        <w:r w:rsidRPr="00CC0EE6" w:rsidDel="00C32FD4">
          <w:rPr>
            <w:rFonts w:ascii="Times New Roman" w:eastAsia="Times New Roman" w:hAnsi="Times New Roman" w:cs="Times New Roman"/>
            <w:sz w:val="24"/>
            <w:szCs w:val="24"/>
          </w:rPr>
          <w:delText xml:space="preserve">with </w:delText>
        </w:r>
      </w:del>
      <w:r w:rsidRPr="00CC0EE6">
        <w:rPr>
          <w:rFonts w:ascii="Times New Roman" w:eastAsia="Times New Roman" w:hAnsi="Times New Roman" w:cs="Times New Roman"/>
          <w:sz w:val="24"/>
          <w:szCs w:val="24"/>
        </w:rPr>
        <w:t>1361</w:t>
      </w:r>
      <w:ins w:id="114" w:author="Travis Gerke" w:date="2019-02-28T13:47:00Z">
        <w:r w:rsidR="00C32FD4">
          <w:rPr>
            <w:rFonts w:ascii="Times New Roman" w:eastAsia="Times New Roman" w:hAnsi="Times New Roman" w:cs="Times New Roman"/>
            <w:sz w:val="24"/>
            <w:szCs w:val="24"/>
          </w:rPr>
          <w:t>;</w:t>
        </w:r>
      </w:ins>
      <w:r w:rsidRPr="00CC0E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5" w:author="Travis Gerke" w:date="2019-02-28T13:47:00Z">
        <w:r w:rsidRPr="00CC0EE6" w:rsidDel="00C32FD4">
          <w:rPr>
            <w:rFonts w:ascii="Times New Roman" w:eastAsia="Times New Roman" w:hAnsi="Times New Roman" w:cs="Times New Roman"/>
            <w:sz w:val="24"/>
            <w:szCs w:val="24"/>
          </w:rPr>
          <w:delText>(</w:delText>
        </w:r>
      </w:del>
      <w:r w:rsidRPr="00CC0EE6">
        <w:rPr>
          <w:rFonts w:ascii="Times New Roman" w:eastAsia="Times New Roman" w:hAnsi="Times New Roman" w:cs="Times New Roman"/>
          <w:sz w:val="24"/>
          <w:szCs w:val="24"/>
        </w:rPr>
        <w:t>5.93%)</w:t>
      </w:r>
      <w:ins w:id="116" w:author="Travis Gerke" w:date="2019-02-28T13:47:00Z">
        <w:r w:rsidR="00C32FD4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17" w:author="Travis Gerke" w:date="2019-02-28T13:47:00Z">
        <w:r w:rsidRPr="00CC0EE6" w:rsidDel="00C32FD4">
          <w:rPr>
            <w:rFonts w:ascii="Times New Roman" w:eastAsia="Times New Roman" w:hAnsi="Times New Roman" w:cs="Times New Roman"/>
            <w:sz w:val="24"/>
            <w:szCs w:val="24"/>
          </w:rPr>
          <w:delText xml:space="preserve"> and </w:delText>
        </w:r>
      </w:del>
      <w:ins w:id="118" w:author="Travis Gerke" w:date="2019-02-28T13:47:00Z">
        <w:r w:rsidR="00C32FD4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119" w:author="Travis Gerke" w:date="2019-02-28T13:47:00Z">
        <w:r w:rsidRPr="00CC0EE6" w:rsidDel="00C32FD4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C0EE6">
        <w:rPr>
          <w:rFonts w:ascii="Times New Roman" w:eastAsia="Times New Roman" w:hAnsi="Times New Roman" w:cs="Times New Roman"/>
          <w:sz w:val="24"/>
          <w:szCs w:val="24"/>
        </w:rPr>
        <w:t xml:space="preserve">dmixed American </w:t>
      </w:r>
      <w:ins w:id="120" w:author="Travis Gerke" w:date="2019-02-28T13:48:00Z">
        <w:r w:rsidR="00C32FD4">
          <w:rPr>
            <w:rFonts w:ascii="Times New Roman" w:eastAsia="Times New Roman" w:hAnsi="Times New Roman" w:cs="Times New Roman"/>
            <w:sz w:val="24"/>
            <w:szCs w:val="24"/>
          </w:rPr>
          <w:t>(</w:t>
        </w:r>
      </w:ins>
      <w:r w:rsidRPr="00CC0EE6">
        <w:rPr>
          <w:rFonts w:ascii="Times New Roman" w:eastAsia="Times New Roman" w:hAnsi="Times New Roman" w:cs="Times New Roman"/>
          <w:sz w:val="24"/>
          <w:szCs w:val="24"/>
        </w:rPr>
        <w:t>611</w:t>
      </w:r>
      <w:ins w:id="121" w:author="Travis Gerke" w:date="2019-02-28T13:48:00Z">
        <w:r w:rsidR="00C32FD4">
          <w:rPr>
            <w:rFonts w:ascii="Times New Roman" w:eastAsia="Times New Roman" w:hAnsi="Times New Roman" w:cs="Times New Roman"/>
            <w:sz w:val="24"/>
            <w:szCs w:val="24"/>
          </w:rPr>
          <w:t>;</w:t>
        </w:r>
      </w:ins>
      <w:r w:rsidRPr="00CC0E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2" w:author="Travis Gerke" w:date="2019-02-28T13:48:00Z">
        <w:r w:rsidRPr="00CC0EE6" w:rsidDel="00C32FD4">
          <w:rPr>
            <w:rFonts w:ascii="Times New Roman" w:eastAsia="Times New Roman" w:hAnsi="Times New Roman" w:cs="Times New Roman"/>
            <w:sz w:val="24"/>
            <w:szCs w:val="24"/>
          </w:rPr>
          <w:delText>(</w:delText>
        </w:r>
      </w:del>
      <w:r w:rsidRPr="00CC0EE6">
        <w:rPr>
          <w:rFonts w:ascii="Times New Roman" w:eastAsia="Times New Roman" w:hAnsi="Times New Roman" w:cs="Times New Roman"/>
          <w:sz w:val="24"/>
          <w:szCs w:val="24"/>
        </w:rPr>
        <w:t xml:space="preserve">2.66), and South Asian </w:t>
      </w:r>
      <w:ins w:id="123" w:author="Travis Gerke" w:date="2019-02-28T13:48:00Z">
        <w:r w:rsidR="00C32FD4">
          <w:rPr>
            <w:rFonts w:ascii="Times New Roman" w:eastAsia="Times New Roman" w:hAnsi="Times New Roman" w:cs="Times New Roman"/>
            <w:sz w:val="24"/>
            <w:szCs w:val="24"/>
          </w:rPr>
          <w:t>(</w:t>
        </w:r>
      </w:ins>
      <w:del w:id="124" w:author="Travis Gerke" w:date="2019-02-28T13:48:00Z">
        <w:r w:rsidRPr="00CC0EE6" w:rsidDel="00C32FD4">
          <w:rPr>
            <w:rFonts w:ascii="Times New Roman" w:eastAsia="Times New Roman" w:hAnsi="Times New Roman" w:cs="Times New Roman"/>
            <w:sz w:val="24"/>
            <w:szCs w:val="24"/>
          </w:rPr>
          <w:delText xml:space="preserve">was the smallest group with </w:delText>
        </w:r>
      </w:del>
      <w:r w:rsidRPr="00CC0EE6">
        <w:rPr>
          <w:rFonts w:ascii="Times New Roman" w:eastAsia="Times New Roman" w:hAnsi="Times New Roman" w:cs="Times New Roman"/>
          <w:sz w:val="24"/>
          <w:szCs w:val="24"/>
        </w:rPr>
        <w:t>157</w:t>
      </w:r>
      <w:ins w:id="125" w:author="Travis Gerke" w:date="2019-02-28T13:48:00Z">
        <w:r w:rsidR="00C32FD4">
          <w:rPr>
            <w:rFonts w:ascii="Times New Roman" w:eastAsia="Times New Roman" w:hAnsi="Times New Roman" w:cs="Times New Roman"/>
            <w:sz w:val="24"/>
            <w:szCs w:val="24"/>
          </w:rPr>
          <w:t>;</w:t>
        </w:r>
      </w:ins>
      <w:r w:rsidRPr="00CC0E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6" w:author="Travis Gerke" w:date="2019-02-28T13:48:00Z">
        <w:r w:rsidRPr="00CC0EE6" w:rsidDel="00C32FD4">
          <w:rPr>
            <w:rFonts w:ascii="Times New Roman" w:eastAsia="Times New Roman" w:hAnsi="Times New Roman" w:cs="Times New Roman"/>
            <w:sz w:val="24"/>
            <w:szCs w:val="24"/>
          </w:rPr>
          <w:delText>(</w:delText>
        </w:r>
      </w:del>
      <w:r w:rsidRPr="00CC0EE6">
        <w:rPr>
          <w:rFonts w:ascii="Times New Roman" w:eastAsia="Times New Roman" w:hAnsi="Times New Roman" w:cs="Times New Roman"/>
          <w:sz w:val="24"/>
          <w:szCs w:val="24"/>
        </w:rPr>
        <w:t>0.68%)</w:t>
      </w:r>
      <w:del w:id="127" w:author="Travis Gerke" w:date="2019-02-28T13:48:00Z">
        <w:r w:rsidRPr="00CC0EE6" w:rsidDel="000206D4">
          <w:rPr>
            <w:rFonts w:ascii="Times New Roman" w:eastAsia="Times New Roman" w:hAnsi="Times New Roman" w:cs="Times New Roman"/>
            <w:sz w:val="24"/>
            <w:szCs w:val="24"/>
          </w:rPr>
          <w:delText xml:space="preserve"> samples</w:delText>
        </w:r>
      </w:del>
      <w:r w:rsidRPr="00CC0EE6">
        <w:rPr>
          <w:rFonts w:ascii="Times New Roman" w:eastAsia="Times New Roman" w:hAnsi="Times New Roman" w:cs="Times New Roman"/>
          <w:sz w:val="24"/>
          <w:szCs w:val="24"/>
        </w:rPr>
        <w:t>.</w:t>
      </w:r>
      <w:ins w:id="128" w:author="Travis Gerke" w:date="2019-02-28T13:49:00Z">
        <w:r w:rsidR="002B60FE">
          <w:rPr>
            <w:rFonts w:ascii="Times New Roman" w:eastAsia="Times New Roman" w:hAnsi="Times New Roman" w:cs="Times New Roman"/>
            <w:sz w:val="24"/>
            <w:szCs w:val="24"/>
          </w:rPr>
          <w:t xml:space="preserve"> Most participants (</w:t>
        </w:r>
        <w:r w:rsidR="002B60FE" w:rsidRPr="00CC0EE6">
          <w:rPr>
            <w:rFonts w:ascii="Times New Roman" w:eastAsia="Times New Roman" w:hAnsi="Times New Roman" w:cs="Times New Roman"/>
            <w:sz w:val="24"/>
            <w:szCs w:val="24"/>
          </w:rPr>
          <w:t>10853</w:t>
        </w:r>
        <w:r w:rsidR="002B60FE">
          <w:rPr>
            <w:rFonts w:ascii="Times New Roman" w:eastAsia="Times New Roman" w:hAnsi="Times New Roman" w:cs="Times New Roman"/>
            <w:sz w:val="24"/>
            <w:szCs w:val="24"/>
          </w:rPr>
          <w:t>;</w:t>
        </w:r>
        <w:r w:rsidR="002B60FE" w:rsidRPr="00CC0EE6">
          <w:rPr>
            <w:rFonts w:ascii="Times New Roman" w:eastAsia="Times New Roman" w:hAnsi="Times New Roman" w:cs="Times New Roman"/>
            <w:sz w:val="24"/>
            <w:szCs w:val="24"/>
          </w:rPr>
          <w:t xml:space="preserve"> 97.54%)</w:t>
        </w:r>
        <w:r w:rsidR="002B60FE">
          <w:rPr>
            <w:rFonts w:ascii="Times New Roman" w:eastAsia="Times New Roman" w:hAnsi="Times New Roman" w:cs="Times New Roman"/>
            <w:sz w:val="24"/>
            <w:szCs w:val="24"/>
          </w:rPr>
          <w:t xml:space="preserve"> had genotypes assessed from multiple samples</w:t>
        </w:r>
      </w:ins>
      <w:del w:id="129" w:author="Travis Gerke" w:date="2019-02-28T13:49:00Z">
        <w:r w:rsidRPr="00CC0EE6" w:rsidDel="002B60FE">
          <w:rPr>
            <w:rFonts w:ascii="Times New Roman" w:eastAsia="Times New Roman" w:hAnsi="Times New Roman" w:cs="Times New Roman"/>
            <w:sz w:val="24"/>
            <w:szCs w:val="24"/>
          </w:rPr>
          <w:delText>10853 (97.54%)</w:delText>
        </w:r>
        <w:r w:rsidRPr="00CC0EE6" w:rsidDel="00676828">
          <w:rPr>
            <w:rFonts w:ascii="Times New Roman" w:eastAsia="Times New Roman" w:hAnsi="Times New Roman" w:cs="Times New Roman"/>
            <w:sz w:val="24"/>
            <w:szCs w:val="24"/>
          </w:rPr>
          <w:delText xml:space="preserve"> individuals had multiple samples available</w:delText>
        </w:r>
      </w:del>
      <w:r w:rsidRPr="00CC0EE6">
        <w:rPr>
          <w:rFonts w:ascii="Times New Roman" w:eastAsia="Times New Roman" w:hAnsi="Times New Roman" w:cs="Times New Roman"/>
          <w:sz w:val="24"/>
          <w:szCs w:val="24"/>
        </w:rPr>
        <w:t>, 1030 (9.49%) of which differed in dominant super population between tissues</w:t>
      </w:r>
      <w:ins w:id="130" w:author="Travis Gerke" w:date="2019-02-28T13:50:00Z">
        <w:r w:rsidR="00676828">
          <w:rPr>
            <w:rFonts w:ascii="Times New Roman" w:eastAsia="Times New Roman" w:hAnsi="Times New Roman" w:cs="Times New Roman"/>
            <w:sz w:val="24"/>
            <w:szCs w:val="24"/>
          </w:rPr>
          <w:t xml:space="preserve">. This was predominantly observed </w:t>
        </w:r>
      </w:ins>
      <w:del w:id="131" w:author="Travis Gerke" w:date="2019-02-28T13:50:00Z">
        <w:r w:rsidRPr="00CC0EE6" w:rsidDel="00676828">
          <w:rPr>
            <w:rFonts w:ascii="Times New Roman" w:eastAsia="Times New Roman" w:hAnsi="Times New Roman" w:cs="Times New Roman"/>
            <w:sz w:val="24"/>
            <w:szCs w:val="24"/>
          </w:rPr>
          <w:delText xml:space="preserve"> (mostly </w:delText>
        </w:r>
        <w:r w:rsidRPr="00CC0EE6" w:rsidDel="003048A7">
          <w:rPr>
            <w:rFonts w:ascii="Times New Roman" w:eastAsia="Times New Roman" w:hAnsi="Times New Roman" w:cs="Times New Roman"/>
            <w:sz w:val="24"/>
            <w:szCs w:val="24"/>
          </w:rPr>
          <w:delText xml:space="preserve">between </w:delText>
        </w:r>
      </w:del>
      <w:ins w:id="132" w:author="Travis Gerke" w:date="2019-02-28T13:50:00Z">
        <w:r w:rsidR="003048A7">
          <w:rPr>
            <w:rFonts w:ascii="Times New Roman" w:eastAsia="Times New Roman" w:hAnsi="Times New Roman" w:cs="Times New Roman"/>
            <w:sz w:val="24"/>
            <w:szCs w:val="24"/>
          </w:rPr>
          <w:t>as a diff</w:t>
        </w:r>
      </w:ins>
      <w:ins w:id="133" w:author="Travis Gerke" w:date="2019-02-28T13:51:00Z">
        <w:r w:rsidR="003048A7">
          <w:rPr>
            <w:rFonts w:ascii="Times New Roman" w:eastAsia="Times New Roman" w:hAnsi="Times New Roman" w:cs="Times New Roman"/>
            <w:sz w:val="24"/>
            <w:szCs w:val="24"/>
          </w:rPr>
          <w:t xml:space="preserve">erence in </w:t>
        </w:r>
      </w:ins>
      <w:r w:rsidRPr="00CC0EE6">
        <w:rPr>
          <w:rFonts w:ascii="Times New Roman" w:eastAsia="Times New Roman" w:hAnsi="Times New Roman" w:cs="Times New Roman"/>
          <w:sz w:val="24"/>
          <w:szCs w:val="24"/>
        </w:rPr>
        <w:t xml:space="preserve">European and African </w:t>
      </w:r>
      <w:ins w:id="134" w:author="Travis Gerke" w:date="2019-02-28T13:51:00Z">
        <w:r w:rsidR="003048A7">
          <w:rPr>
            <w:rFonts w:ascii="Times New Roman" w:eastAsia="Times New Roman" w:hAnsi="Times New Roman" w:cs="Times New Roman"/>
            <w:sz w:val="24"/>
            <w:szCs w:val="24"/>
          </w:rPr>
          <w:t xml:space="preserve">classification </w:t>
        </w:r>
      </w:ins>
      <w:del w:id="135" w:author="Travis Gerke" w:date="2019-02-28T13:51:00Z">
        <w:r w:rsidRPr="00CC0EE6" w:rsidDel="003048A7">
          <w:rPr>
            <w:rFonts w:ascii="Times New Roman" w:eastAsia="Times New Roman" w:hAnsi="Times New Roman" w:cs="Times New Roman"/>
            <w:sz w:val="24"/>
            <w:szCs w:val="24"/>
          </w:rPr>
          <w:delText xml:space="preserve">in </w:delText>
        </w:r>
      </w:del>
      <w:ins w:id="136" w:author="Travis Gerke" w:date="2019-02-28T13:51:00Z">
        <w:r w:rsidR="003048A7">
          <w:rPr>
            <w:rFonts w:ascii="Times New Roman" w:eastAsia="Times New Roman" w:hAnsi="Times New Roman" w:cs="Times New Roman"/>
            <w:sz w:val="24"/>
            <w:szCs w:val="24"/>
          </w:rPr>
          <w:t>from</w:t>
        </w:r>
        <w:r w:rsidR="003048A7" w:rsidRPr="00CC0E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C0EE6">
        <w:rPr>
          <w:rFonts w:ascii="Times New Roman" w:eastAsia="Times New Roman" w:hAnsi="Times New Roman" w:cs="Times New Roman"/>
          <w:sz w:val="24"/>
          <w:szCs w:val="24"/>
        </w:rPr>
        <w:t>blood derived normal v</w:t>
      </w:r>
      <w:ins w:id="137" w:author="Travis Gerke" w:date="2019-02-28T13:51:00Z">
        <w:r w:rsidR="003048A7">
          <w:rPr>
            <w:rFonts w:ascii="Times New Roman" w:eastAsia="Times New Roman" w:hAnsi="Times New Roman" w:cs="Times New Roman"/>
            <w:sz w:val="24"/>
            <w:szCs w:val="24"/>
          </w:rPr>
          <w:t>ersu</w:t>
        </w:r>
      </w:ins>
      <w:r w:rsidRPr="00CC0EE6">
        <w:rPr>
          <w:rFonts w:ascii="Times New Roman" w:eastAsia="Times New Roman" w:hAnsi="Times New Roman" w:cs="Times New Roman"/>
          <w:sz w:val="24"/>
          <w:szCs w:val="24"/>
        </w:rPr>
        <w:t>s primary solid tumor</w:t>
      </w:r>
      <w:del w:id="138" w:author="Travis Gerke" w:date="2019-02-28T13:50:00Z">
        <w:r w:rsidRPr="00CC0EE6" w:rsidDel="00676828">
          <w:rPr>
            <w:rFonts w:ascii="Times New Roman" w:eastAsia="Times New Roman" w:hAnsi="Times New Roman" w:cs="Times New Roman"/>
            <w:sz w:val="24"/>
            <w:szCs w:val="24"/>
          </w:rPr>
          <w:delText>)</w:delText>
        </w:r>
      </w:del>
      <w:r w:rsidRPr="00CC0EE6">
        <w:rPr>
          <w:rFonts w:ascii="Times New Roman" w:eastAsia="Times New Roman" w:hAnsi="Times New Roman" w:cs="Times New Roman"/>
          <w:sz w:val="24"/>
          <w:szCs w:val="24"/>
        </w:rPr>
        <w:t>.</w:t>
      </w:r>
      <w:del w:id="139" w:author="Travis Gerke" w:date="2019-02-28T13:50:00Z">
        <w:r w:rsidRPr="00CC0EE6" w:rsidDel="00676828">
          <w:rPr>
            <w:rFonts w:ascii="Times New Roman" w:eastAsia="Times New Roman" w:hAnsi="Times New Roman" w:cs="Times New Roman"/>
            <w:sz w:val="24"/>
            <w:szCs w:val="24"/>
          </w:rPr>
          <w:delText xml:space="preserve">  The greatest median difference between samples was observed in European estimates (0.015), followed by Admixed American (0.005), South Asian (0.004), East Asian (0.002) and lastly African (0.002).</w:delText>
        </w:r>
      </w:del>
    </w:p>
    <w:p w14:paraId="36D8D827" w14:textId="2E7B9481" w:rsidR="005B51B0" w:rsidRPr="00CC0EE6" w:rsidRDefault="003F7098" w:rsidP="00CC0E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del w:id="140" w:author="Travis Gerke" w:date="2019-02-28T13:51:00Z">
        <w:r w:rsidDel="001451FA">
          <w:rPr>
            <w:rFonts w:ascii="Times New Roman" w:eastAsia="Times New Roman" w:hAnsi="Times New Roman" w:cs="Times New Roman"/>
            <w:sz w:val="24"/>
            <w:szCs w:val="24"/>
          </w:rPr>
          <w:delText xml:space="preserve">have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created a public resource</w:t>
      </w:r>
      <w:ins w:id="141" w:author="Travis Gerke" w:date="2019-02-28T13:51:00Z">
        <w:r w:rsidR="001451FA"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</w:ins>
      <w:del w:id="142" w:author="Travis Gerke" w:date="2019-02-28T13:51:00Z">
        <w:r w:rsidR="002032AB" w:rsidDel="001451FA">
          <w:rPr>
            <w:rFonts w:ascii="Times New Roman" w:eastAsia="Times New Roman" w:hAnsi="Times New Roman" w:cs="Times New Roman"/>
            <w:sz w:val="24"/>
            <w:szCs w:val="24"/>
          </w:rPr>
          <w:delText xml:space="preserve">, available at </w:delText>
        </w:r>
      </w:del>
      <w:ins w:id="143" w:author="Travis Gerke" w:date="2019-02-28T13:51:00Z">
        <w:r w:rsidR="001451FA">
          <w:rPr>
            <w:rFonts w:ascii="Times New Roman" w:eastAsia="Times New Roman" w:hAnsi="Times New Roman" w:cs="Times New Roman"/>
            <w:sz w:val="24"/>
            <w:szCs w:val="24"/>
          </w:rPr>
          <w:t>https:/</w:t>
        </w:r>
      </w:ins>
      <w:ins w:id="144" w:author="Travis Gerke" w:date="2019-02-28T13:53:00Z">
        <w:r w:rsidR="001451FA">
          <w:rPr>
            <w:rFonts w:ascii="Times New Roman" w:eastAsia="Times New Roman" w:hAnsi="Times New Roman" w:cs="Times New Roman"/>
            <w:sz w:val="24"/>
            <w:szCs w:val="24"/>
          </w:rPr>
          <w:t>/</w:t>
        </w:r>
      </w:ins>
      <w:del w:id="145" w:author="Travis Gerke" w:date="2019-02-28T13:51:00Z">
        <w:r w:rsidR="002032AB" w:rsidDel="001451FA">
          <w:rPr>
            <w:rFonts w:ascii="Times New Roman" w:eastAsia="Times New Roman" w:hAnsi="Times New Roman" w:cs="Times New Roman"/>
            <w:sz w:val="24"/>
            <w:szCs w:val="24"/>
          </w:rPr>
          <w:delText>www.</w:delText>
        </w:r>
      </w:del>
      <w:r w:rsidR="002032AB">
        <w:rPr>
          <w:rFonts w:ascii="Times New Roman" w:eastAsia="Times New Roman" w:hAnsi="Times New Roman" w:cs="Times New Roman"/>
          <w:sz w:val="24"/>
          <w:szCs w:val="24"/>
        </w:rPr>
        <w:t>github</w:t>
      </w:r>
      <w:ins w:id="146" w:author="Travis Gerke" w:date="2019-02-28T13:52:00Z">
        <w:r w:rsidR="001451FA">
          <w:rPr>
            <w:rFonts w:ascii="Times New Roman" w:eastAsia="Times New Roman" w:hAnsi="Times New Roman" w:cs="Times New Roman"/>
            <w:sz w:val="24"/>
            <w:szCs w:val="24"/>
          </w:rPr>
          <w:t>.com</w:t>
        </w:r>
      </w:ins>
      <w:r w:rsidR="002032AB">
        <w:rPr>
          <w:rFonts w:ascii="Times New Roman" w:eastAsia="Times New Roman" w:hAnsi="Times New Roman" w:cs="Times New Roman"/>
          <w:sz w:val="24"/>
          <w:szCs w:val="24"/>
        </w:rPr>
        <w:t>/GerkeLab/</w:t>
      </w:r>
      <w:ins w:id="147" w:author="Travis Gerke" w:date="2019-02-28T13:53:00Z">
        <w:r w:rsidR="001451FA">
          <w:rPr>
            <w:rFonts w:ascii="Times New Roman" w:eastAsia="Times New Roman" w:hAnsi="Times New Roman" w:cs="Times New Roman"/>
            <w:sz w:val="24"/>
            <w:szCs w:val="24"/>
          </w:rPr>
          <w:t>TCGAancestry</w:t>
        </w:r>
      </w:ins>
      <w:del w:id="148" w:author="Travis Gerke" w:date="2019-02-28T13:53:00Z">
        <w:r w:rsidR="002032AB" w:rsidDel="001451FA">
          <w:rPr>
            <w:rFonts w:ascii="Times New Roman" w:eastAsia="Times New Roman" w:hAnsi="Times New Roman" w:cs="Times New Roman"/>
            <w:sz w:val="24"/>
            <w:szCs w:val="24"/>
          </w:rPr>
          <w:delText>admixture</w:delText>
        </w:r>
      </w:del>
      <w:ins w:id="149" w:author="Travis Gerke" w:date="2019-02-28T13:51:00Z">
        <w:r w:rsidR="001451FA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  <w:r w:rsidR="002032A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50" w:author="Travis Gerke" w:date="2019-02-28T13:53:00Z">
        <w:r w:rsidR="007547E4">
          <w:rPr>
            <w:rFonts w:ascii="Times New Roman" w:eastAsia="Times New Roman" w:hAnsi="Times New Roman" w:cs="Times New Roman"/>
            <w:sz w:val="24"/>
            <w:szCs w:val="24"/>
          </w:rPr>
          <w:t xml:space="preserve">which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ins w:id="151" w:author="Travis Gerke" w:date="2019-02-28T13:53:00Z">
        <w:r w:rsidR="00893F0A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52" w:author="Travis Gerke" w:date="2019-02-28T13:53:00Z">
        <w:r w:rsidDel="007547E4">
          <w:rPr>
            <w:rFonts w:ascii="Times New Roman" w:eastAsia="Times New Roman" w:hAnsi="Times New Roman" w:cs="Times New Roman"/>
            <w:sz w:val="24"/>
            <w:szCs w:val="24"/>
          </w:rPr>
          <w:delText>ing</w:delText>
        </w:r>
      </w:del>
      <w:ins w:id="153" w:author="Travis Gerke" w:date="2019-02-28T13:54:00Z">
        <w:r w:rsidR="0070682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54" w:author="Travis Gerke" w:date="2019-02-28T13:54:00Z">
        <w:r w:rsidDel="00706827">
          <w:rPr>
            <w:rFonts w:ascii="Times New Roman" w:eastAsia="Times New Roman" w:hAnsi="Times New Roman" w:cs="Times New Roman"/>
            <w:sz w:val="24"/>
            <w:szCs w:val="24"/>
          </w:rPr>
          <w:delText xml:space="preserve"> the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global ancestry estimates to </w:t>
      </w:r>
      <w:del w:id="155" w:author="Travis Gerke" w:date="2019-02-28T13:54:00Z">
        <w:r w:rsidDel="00E757DF">
          <w:rPr>
            <w:rFonts w:ascii="Times New Roman" w:eastAsia="Times New Roman" w:hAnsi="Times New Roman" w:cs="Times New Roman"/>
            <w:sz w:val="24"/>
            <w:szCs w:val="24"/>
          </w:rPr>
          <w:delText xml:space="preserve">assist </w:delText>
        </w:r>
      </w:del>
      <w:ins w:id="156" w:author="Travis Gerke" w:date="2019-02-28T13:54:00Z">
        <w:r w:rsidR="00E757DF">
          <w:rPr>
            <w:rFonts w:ascii="Times New Roman" w:eastAsia="Times New Roman" w:hAnsi="Times New Roman" w:cs="Times New Roman"/>
            <w:sz w:val="24"/>
            <w:szCs w:val="24"/>
          </w:rPr>
          <w:t xml:space="preserve">enable other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researchers </w:t>
      </w:r>
      <w:del w:id="157" w:author="Travis Gerke" w:date="2019-02-28T13:55:00Z">
        <w:r w:rsidDel="00E757DF">
          <w:rPr>
            <w:rFonts w:ascii="Times New Roman" w:eastAsia="Times New Roman" w:hAnsi="Times New Roman" w:cs="Times New Roman"/>
            <w:sz w:val="24"/>
            <w:szCs w:val="24"/>
          </w:rPr>
          <w:delText xml:space="preserve">for </w:delText>
        </w:r>
      </w:del>
      <w:ins w:id="158" w:author="Travis Gerke" w:date="2019-02-28T13:55:00Z">
        <w:r w:rsidR="00E757DF">
          <w:rPr>
            <w:rFonts w:ascii="Times New Roman" w:eastAsia="Times New Roman" w:hAnsi="Times New Roman" w:cs="Times New Roman"/>
            <w:sz w:val="24"/>
            <w:szCs w:val="24"/>
          </w:rPr>
          <w:t xml:space="preserve">to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incorpora</w:t>
      </w:r>
      <w:ins w:id="159" w:author="Travis Gerke" w:date="2019-02-28T13:55:00Z">
        <w:r w:rsidR="00E757DF"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del w:id="160" w:author="Travis Gerke" w:date="2019-02-28T13:55:00Z">
        <w:r w:rsidDel="00E757DF">
          <w:rPr>
            <w:rFonts w:ascii="Times New Roman" w:eastAsia="Times New Roman" w:hAnsi="Times New Roman" w:cs="Times New Roman"/>
            <w:sz w:val="24"/>
            <w:szCs w:val="24"/>
          </w:rPr>
          <w:delText>ting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this information into their own analyses.</w:t>
      </w:r>
    </w:p>
    <w:p w14:paraId="7B9D7C9B" w14:textId="370FF60A" w:rsidR="00CC0EE6" w:rsidRPr="00CC0EE6" w:rsidRDefault="00CC0EE6" w:rsidP="00CC0EE6">
      <w:pPr>
        <w:rPr>
          <w:rFonts w:ascii="Times New Roman" w:hAnsi="Times New Roman" w:cs="Times New Roman"/>
          <w:sz w:val="24"/>
          <w:szCs w:val="24"/>
        </w:rPr>
      </w:pPr>
      <w:r w:rsidRPr="002032AB">
        <w:rPr>
          <w:rFonts w:ascii="Times New Roman" w:hAnsi="Times New Roman" w:cs="Times New Roman"/>
          <w:b/>
          <w:sz w:val="24"/>
          <w:szCs w:val="24"/>
        </w:rPr>
        <w:t>Conclusions:</w:t>
      </w:r>
      <w:r w:rsidRPr="00CC0EE6">
        <w:rPr>
          <w:rFonts w:ascii="Times New Roman" w:hAnsi="Times New Roman" w:cs="Times New Roman"/>
          <w:sz w:val="24"/>
          <w:szCs w:val="24"/>
        </w:rPr>
        <w:t xml:space="preserve"> </w:t>
      </w:r>
      <w:ins w:id="161" w:author="Travis Gerke" w:date="2019-02-28T13:55:00Z">
        <w:r w:rsidR="009F6580">
          <w:rPr>
            <w:rFonts w:ascii="Times New Roman" w:hAnsi="Times New Roman" w:cs="Times New Roman"/>
            <w:sz w:val="24"/>
            <w:szCs w:val="24"/>
          </w:rPr>
          <w:t>Our release of g</w:t>
        </w:r>
      </w:ins>
      <w:del w:id="162" w:author="Travis Gerke" w:date="2019-02-28T13:55:00Z">
        <w:r w:rsidR="004D2476" w:rsidDel="009F6580">
          <w:rPr>
            <w:rFonts w:ascii="Times New Roman" w:hAnsi="Times New Roman" w:cs="Times New Roman"/>
            <w:sz w:val="24"/>
            <w:szCs w:val="24"/>
          </w:rPr>
          <w:delText>The g</w:delText>
        </w:r>
      </w:del>
      <w:r w:rsidR="004D2476">
        <w:rPr>
          <w:rFonts w:ascii="Times New Roman" w:hAnsi="Times New Roman" w:cs="Times New Roman"/>
          <w:sz w:val="24"/>
          <w:szCs w:val="24"/>
        </w:rPr>
        <w:t>lobal ancestry estimates</w:t>
      </w:r>
      <w:ins w:id="163" w:author="Travis Gerke" w:date="2019-02-28T13:55:00Z">
        <w:r w:rsidR="009F658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64" w:author="Travis Gerke" w:date="2019-02-28T13:59:00Z">
        <w:r w:rsidR="003224EF">
          <w:rPr>
            <w:rFonts w:ascii="Times New Roman" w:hAnsi="Times New Roman" w:cs="Times New Roman"/>
            <w:sz w:val="24"/>
            <w:szCs w:val="24"/>
          </w:rPr>
          <w:t xml:space="preserve">impactfully </w:t>
        </w:r>
      </w:ins>
      <w:ins w:id="165" w:author="Travis Gerke" w:date="2019-02-28T13:57:00Z">
        <w:r w:rsidR="002F5D2F">
          <w:rPr>
            <w:rFonts w:ascii="Times New Roman" w:hAnsi="Times New Roman" w:cs="Times New Roman"/>
            <w:sz w:val="24"/>
            <w:szCs w:val="24"/>
          </w:rPr>
          <w:t>expand</w:t>
        </w:r>
      </w:ins>
      <w:ins w:id="166" w:author="Travis Gerke" w:date="2019-02-28T13:58:00Z">
        <w:r w:rsidR="00F46879">
          <w:rPr>
            <w:rFonts w:ascii="Times New Roman" w:hAnsi="Times New Roman" w:cs="Times New Roman"/>
            <w:sz w:val="24"/>
            <w:szCs w:val="24"/>
          </w:rPr>
          <w:t>s</w:t>
        </w:r>
      </w:ins>
      <w:ins w:id="167" w:author="Travis Gerke" w:date="2019-02-28T13:55:00Z">
        <w:r w:rsidR="009F6580">
          <w:rPr>
            <w:rFonts w:ascii="Times New Roman" w:hAnsi="Times New Roman" w:cs="Times New Roman"/>
            <w:sz w:val="24"/>
            <w:szCs w:val="24"/>
          </w:rPr>
          <w:t xml:space="preserve"> the TCGA </w:t>
        </w:r>
      </w:ins>
      <w:ins w:id="168" w:author="Travis Gerke" w:date="2019-02-28T13:57:00Z">
        <w:r w:rsidR="002F5D2F">
          <w:rPr>
            <w:rFonts w:ascii="Times New Roman" w:hAnsi="Times New Roman" w:cs="Times New Roman"/>
            <w:sz w:val="24"/>
            <w:szCs w:val="24"/>
          </w:rPr>
          <w:t xml:space="preserve">data </w:t>
        </w:r>
      </w:ins>
      <w:ins w:id="169" w:author="Travis Gerke" w:date="2019-02-28T13:55:00Z">
        <w:r w:rsidR="009F6580">
          <w:rPr>
            <w:rFonts w:ascii="Times New Roman" w:hAnsi="Times New Roman" w:cs="Times New Roman"/>
            <w:sz w:val="24"/>
            <w:szCs w:val="24"/>
          </w:rPr>
          <w:t>resource</w:t>
        </w:r>
      </w:ins>
      <w:r w:rsidR="004D2476">
        <w:rPr>
          <w:rFonts w:ascii="Times New Roman" w:hAnsi="Times New Roman" w:cs="Times New Roman"/>
          <w:sz w:val="24"/>
          <w:szCs w:val="24"/>
        </w:rPr>
        <w:t xml:space="preserve"> </w:t>
      </w:r>
      <w:ins w:id="170" w:author="Travis Gerke" w:date="2019-02-28T13:57:00Z">
        <w:r w:rsidR="002F5D2F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del w:id="171" w:author="Travis Gerke" w:date="2019-02-28T13:56:00Z">
        <w:r w:rsidR="004D2476" w:rsidDel="009F6580">
          <w:rPr>
            <w:rFonts w:ascii="Times New Roman" w:hAnsi="Times New Roman" w:cs="Times New Roman"/>
            <w:sz w:val="24"/>
            <w:szCs w:val="24"/>
          </w:rPr>
          <w:delText xml:space="preserve">provide critical insight by expanding TCGA data. </w:delText>
        </w:r>
        <w:r w:rsidR="002032AB" w:rsidDel="009F6580">
          <w:rPr>
            <w:rFonts w:ascii="Times New Roman" w:hAnsi="Times New Roman" w:cs="Times New Roman"/>
            <w:sz w:val="24"/>
            <w:szCs w:val="24"/>
          </w:rPr>
          <w:delText xml:space="preserve">The resulting data resource </w:delText>
        </w:r>
      </w:del>
      <w:r w:rsidR="002032AB">
        <w:rPr>
          <w:rFonts w:ascii="Times New Roman" w:hAnsi="Times New Roman" w:cs="Times New Roman"/>
          <w:sz w:val="24"/>
          <w:szCs w:val="24"/>
        </w:rPr>
        <w:t xml:space="preserve">may </w:t>
      </w:r>
      <w:del w:id="172" w:author="Travis Gerke" w:date="2019-02-28T13:56:00Z">
        <w:r w:rsidR="002032AB" w:rsidDel="009F6580">
          <w:rPr>
            <w:rFonts w:ascii="Times New Roman" w:hAnsi="Times New Roman" w:cs="Times New Roman"/>
            <w:sz w:val="24"/>
            <w:szCs w:val="24"/>
          </w:rPr>
          <w:delText>prove to be a</w:delText>
        </w:r>
      </w:del>
      <w:ins w:id="173" w:author="Travis Gerke" w:date="2019-02-28T13:56:00Z">
        <w:r w:rsidR="009F6580">
          <w:rPr>
            <w:rFonts w:ascii="Times New Roman" w:hAnsi="Times New Roman" w:cs="Times New Roman"/>
            <w:sz w:val="24"/>
            <w:szCs w:val="24"/>
          </w:rPr>
          <w:t xml:space="preserve">accelerate </w:t>
        </w:r>
      </w:ins>
      <w:r w:rsidR="002032AB">
        <w:rPr>
          <w:rFonts w:ascii="Times New Roman" w:hAnsi="Times New Roman" w:cs="Times New Roman"/>
          <w:sz w:val="24"/>
          <w:szCs w:val="24"/>
        </w:rPr>
        <w:t xml:space="preserve"> </w:t>
      </w:r>
      <w:del w:id="174" w:author="Travis Gerke" w:date="2019-02-28T13:56:00Z">
        <w:r w:rsidR="002032AB" w:rsidDel="009F6580">
          <w:rPr>
            <w:rFonts w:ascii="Times New Roman" w:hAnsi="Times New Roman" w:cs="Times New Roman"/>
            <w:sz w:val="24"/>
            <w:szCs w:val="24"/>
          </w:rPr>
          <w:delText xml:space="preserve">critical component of </w:delText>
        </w:r>
      </w:del>
      <w:r w:rsidR="002032AB">
        <w:rPr>
          <w:rFonts w:ascii="Times New Roman" w:hAnsi="Times New Roman" w:cs="Times New Roman"/>
          <w:sz w:val="24"/>
          <w:szCs w:val="24"/>
        </w:rPr>
        <w:t xml:space="preserve">health disparities </w:t>
      </w:r>
      <w:ins w:id="175" w:author="Travis Gerke" w:date="2019-02-28T13:56:00Z">
        <w:r w:rsidR="009F6580">
          <w:rPr>
            <w:rFonts w:ascii="Times New Roman" w:hAnsi="Times New Roman" w:cs="Times New Roman"/>
            <w:sz w:val="24"/>
            <w:szCs w:val="24"/>
          </w:rPr>
          <w:t>related discoverie</w:t>
        </w:r>
      </w:ins>
      <w:ins w:id="176" w:author="Travis Gerke" w:date="2019-02-28T13:57:00Z">
        <w:r w:rsidR="004D052A">
          <w:rPr>
            <w:rFonts w:ascii="Times New Roman" w:hAnsi="Times New Roman" w:cs="Times New Roman"/>
            <w:sz w:val="24"/>
            <w:szCs w:val="24"/>
          </w:rPr>
          <w:t>s</w:t>
        </w:r>
      </w:ins>
      <w:ins w:id="177" w:author="Travis Gerke" w:date="2019-02-28T13:59:00Z">
        <w:r w:rsidR="00975975">
          <w:rPr>
            <w:rFonts w:ascii="Times New Roman" w:hAnsi="Times New Roman" w:cs="Times New Roman"/>
            <w:sz w:val="24"/>
            <w:szCs w:val="24"/>
          </w:rPr>
          <w:t xml:space="preserve"> in the molecular cancer domain</w:t>
        </w:r>
      </w:ins>
      <w:del w:id="178" w:author="Travis Gerke" w:date="2019-02-28T13:57:00Z">
        <w:r w:rsidR="002032AB" w:rsidDel="004D052A">
          <w:rPr>
            <w:rFonts w:ascii="Times New Roman" w:hAnsi="Times New Roman" w:cs="Times New Roman"/>
            <w:sz w:val="24"/>
            <w:szCs w:val="24"/>
          </w:rPr>
          <w:delText>r</w:delText>
        </w:r>
      </w:del>
      <w:del w:id="179" w:author="Travis Gerke" w:date="2019-02-28T13:56:00Z">
        <w:r w:rsidR="002032AB" w:rsidDel="004D052A">
          <w:rPr>
            <w:rFonts w:ascii="Times New Roman" w:hAnsi="Times New Roman" w:cs="Times New Roman"/>
            <w:sz w:val="24"/>
            <w:szCs w:val="24"/>
          </w:rPr>
          <w:delText>esearch</w:delText>
        </w:r>
      </w:del>
      <w:r w:rsidR="002032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C8A406" w14:textId="77777777" w:rsidR="00CC0EE6" w:rsidRPr="00CC0EE6" w:rsidRDefault="00CC0EE6" w:rsidP="00CC0EE6">
      <w:pPr>
        <w:rPr>
          <w:rFonts w:ascii="Times New Roman" w:hAnsi="Times New Roman" w:cs="Times New Roman"/>
          <w:sz w:val="24"/>
          <w:szCs w:val="24"/>
        </w:rPr>
      </w:pPr>
      <w:bookmarkStart w:id="180" w:name="_GoBack"/>
      <w:bookmarkEnd w:id="180"/>
    </w:p>
    <w:sectPr w:rsidR="00CC0EE6" w:rsidRPr="00CC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an Creed">
    <w15:presenceInfo w15:providerId="Windows Live" w15:userId="41cbff00428ac6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E6"/>
    <w:rsid w:val="000206D4"/>
    <w:rsid w:val="0002540B"/>
    <w:rsid w:val="0007612C"/>
    <w:rsid w:val="00090333"/>
    <w:rsid w:val="000B1B52"/>
    <w:rsid w:val="001451FA"/>
    <w:rsid w:val="001C6C40"/>
    <w:rsid w:val="001D1F4F"/>
    <w:rsid w:val="001E1E7B"/>
    <w:rsid w:val="002032AB"/>
    <w:rsid w:val="00291838"/>
    <w:rsid w:val="002B59B4"/>
    <w:rsid w:val="002B60FE"/>
    <w:rsid w:val="002F5D2F"/>
    <w:rsid w:val="003048A7"/>
    <w:rsid w:val="003224EF"/>
    <w:rsid w:val="00353767"/>
    <w:rsid w:val="00376B5F"/>
    <w:rsid w:val="003F26F1"/>
    <w:rsid w:val="003F7098"/>
    <w:rsid w:val="00424235"/>
    <w:rsid w:val="00451104"/>
    <w:rsid w:val="004D052A"/>
    <w:rsid w:val="004D2476"/>
    <w:rsid w:val="00552C7B"/>
    <w:rsid w:val="005B3FF8"/>
    <w:rsid w:val="005B51B0"/>
    <w:rsid w:val="005F4DE0"/>
    <w:rsid w:val="00676828"/>
    <w:rsid w:val="006921C4"/>
    <w:rsid w:val="006B2F58"/>
    <w:rsid w:val="006D18DF"/>
    <w:rsid w:val="00706827"/>
    <w:rsid w:val="007203BF"/>
    <w:rsid w:val="007547E4"/>
    <w:rsid w:val="00761E01"/>
    <w:rsid w:val="007B76AB"/>
    <w:rsid w:val="007F4F3C"/>
    <w:rsid w:val="00893F0A"/>
    <w:rsid w:val="008D020E"/>
    <w:rsid w:val="00975975"/>
    <w:rsid w:val="009F6580"/>
    <w:rsid w:val="00A14A44"/>
    <w:rsid w:val="00A45181"/>
    <w:rsid w:val="00A67588"/>
    <w:rsid w:val="00AD258C"/>
    <w:rsid w:val="00B31F5D"/>
    <w:rsid w:val="00B92263"/>
    <w:rsid w:val="00C03497"/>
    <w:rsid w:val="00C32FD4"/>
    <w:rsid w:val="00C36127"/>
    <w:rsid w:val="00C747E5"/>
    <w:rsid w:val="00CB63D5"/>
    <w:rsid w:val="00CC0EE6"/>
    <w:rsid w:val="00D65689"/>
    <w:rsid w:val="00D746C8"/>
    <w:rsid w:val="00D86438"/>
    <w:rsid w:val="00D97D07"/>
    <w:rsid w:val="00E757DF"/>
    <w:rsid w:val="00F42D98"/>
    <w:rsid w:val="00F4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558E"/>
  <w15:docId w15:val="{81E54D6B-B6DE-4738-9408-0E24DDDE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7E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7E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6937B-11FB-4CBD-B7C3-CB25DE2B7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Moffitt Cancer Center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Creed</dc:creator>
  <cp:lastModifiedBy>Jordan Creed</cp:lastModifiedBy>
  <cp:revision>2</cp:revision>
  <dcterms:created xsi:type="dcterms:W3CDTF">2019-03-01T15:15:00Z</dcterms:created>
  <dcterms:modified xsi:type="dcterms:W3CDTF">2019-03-01T15:15:00Z</dcterms:modified>
</cp:coreProperties>
</file>