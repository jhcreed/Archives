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7E660" w14:textId="670C388C" w:rsidR="00A52B51" w:rsidRDefault="00A52B51" w:rsidP="00A52B5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Gleason </w:t>
      </w:r>
      <w:r w:rsidR="005B7B5F">
        <w:rPr>
          <w:rFonts w:ascii="Times New Roman" w:hAnsi="Times New Roman" w:cs="Times New Roman"/>
          <w:b/>
        </w:rPr>
        <w:t xml:space="preserve">grade progresses </w:t>
      </w:r>
      <w:r w:rsidR="009C2369">
        <w:rPr>
          <w:rFonts w:ascii="Times New Roman" w:hAnsi="Times New Roman" w:cs="Times New Roman"/>
          <w:b/>
        </w:rPr>
        <w:t>in a race-dependent manner</w:t>
      </w:r>
    </w:p>
    <w:p w14:paraId="367DB4FC" w14:textId="77777777" w:rsidR="00A52B51" w:rsidRDefault="00A52B51" w:rsidP="00A52B51">
      <w:pPr>
        <w:jc w:val="center"/>
        <w:rPr>
          <w:rFonts w:ascii="Times New Roman" w:hAnsi="Times New Roman" w:cs="Times New Roman"/>
          <w:b/>
        </w:rPr>
      </w:pPr>
    </w:p>
    <w:p w14:paraId="0F9505A9" w14:textId="7467436A" w:rsidR="00A52B51" w:rsidRDefault="00A52B51" w:rsidP="00A52B51">
      <w:pPr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Jordan H. Creed</w:t>
      </w:r>
      <w:r w:rsidR="0080369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9F3286">
        <w:rPr>
          <w:rFonts w:ascii="Times New Roman" w:hAnsi="Times New Roman" w:cs="Times New Roman"/>
        </w:rPr>
        <w:t>Shiv</w:t>
      </w:r>
      <w:r w:rsidR="00CF7F7F">
        <w:rPr>
          <w:rFonts w:ascii="Times New Roman" w:hAnsi="Times New Roman" w:cs="Times New Roman"/>
        </w:rPr>
        <w:t>anshu</w:t>
      </w:r>
      <w:proofErr w:type="spellEnd"/>
      <w:r w:rsidR="00CF7F7F">
        <w:rPr>
          <w:rFonts w:ascii="Times New Roman" w:hAnsi="Times New Roman" w:cs="Times New Roman"/>
        </w:rPr>
        <w:t xml:space="preserve"> Awasthi</w:t>
      </w:r>
      <w:r w:rsidR="00CF7F7F">
        <w:rPr>
          <w:rFonts w:ascii="Times New Roman" w:hAnsi="Times New Roman" w:cs="Times New Roman"/>
          <w:vertAlign w:val="superscript"/>
        </w:rPr>
        <w:t>1</w:t>
      </w:r>
      <w:r w:rsidR="009F3286">
        <w:rPr>
          <w:rFonts w:ascii="Times New Roman" w:hAnsi="Times New Roman" w:cs="Times New Roman"/>
        </w:rPr>
        <w:t xml:space="preserve">, </w:t>
      </w:r>
      <w:proofErr w:type="spellStart"/>
      <w:r w:rsidR="009F3286">
        <w:rPr>
          <w:rFonts w:ascii="Times New Roman" w:hAnsi="Times New Roman" w:cs="Times New Roman"/>
        </w:rPr>
        <w:t>Kosj</w:t>
      </w:r>
      <w:proofErr w:type="spellEnd"/>
      <w:r w:rsidR="009F3286">
        <w:rPr>
          <w:rFonts w:ascii="Times New Roman" w:hAnsi="Times New Roman" w:cs="Times New Roman"/>
        </w:rPr>
        <w:t xml:space="preserve"> Yamoah</w:t>
      </w:r>
      <w:r w:rsidR="00CF7F7F">
        <w:rPr>
          <w:rFonts w:ascii="Times New Roman" w:hAnsi="Times New Roman" w:cs="Times New Roman"/>
          <w:vertAlign w:val="superscript"/>
        </w:rPr>
        <w:t>1,2</w:t>
      </w:r>
      <w:r w:rsidR="009F32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Travis A. Gerke</w:t>
      </w:r>
      <w:r w:rsidR="0080369A">
        <w:rPr>
          <w:rFonts w:ascii="Times New Roman" w:hAnsi="Times New Roman" w:cs="Times New Roman"/>
          <w:vertAlign w:val="superscript"/>
        </w:rPr>
        <w:t>1</w:t>
      </w:r>
    </w:p>
    <w:p w14:paraId="6306DD43" w14:textId="77777777" w:rsidR="0080369A" w:rsidRDefault="0080369A" w:rsidP="00A52B51">
      <w:pPr>
        <w:jc w:val="center"/>
        <w:rPr>
          <w:rFonts w:ascii="Times New Roman" w:hAnsi="Times New Roman" w:cs="Times New Roman"/>
          <w:vertAlign w:val="superscript"/>
        </w:rPr>
      </w:pPr>
    </w:p>
    <w:p w14:paraId="19634E60" w14:textId="77777777" w:rsidR="0080369A" w:rsidRDefault="0080369A" w:rsidP="00A52B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Moffitt Cancer Center, Department of Cancer Epidemiology, Tampa, FL</w:t>
      </w:r>
    </w:p>
    <w:p w14:paraId="38921E96" w14:textId="6A896AE8" w:rsidR="00CF7F7F" w:rsidRPr="00CF7F7F" w:rsidRDefault="00CF7F7F" w:rsidP="00A52B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Moffitt Cancer Center, Department of Radiation Oncology, Tampa, FL</w:t>
      </w:r>
    </w:p>
    <w:p w14:paraId="11C27618" w14:textId="77777777" w:rsidR="00A52B51" w:rsidRDefault="00A52B51" w:rsidP="00A52B51">
      <w:pPr>
        <w:jc w:val="both"/>
        <w:rPr>
          <w:rFonts w:ascii="Times New Roman" w:hAnsi="Times New Roman" w:cs="Times New Roman"/>
          <w:b/>
        </w:rPr>
      </w:pPr>
    </w:p>
    <w:p w14:paraId="6C39398D" w14:textId="63A82013" w:rsidR="0051605F" w:rsidRDefault="00A52B51" w:rsidP="00A52B51">
      <w:pPr>
        <w:jc w:val="both"/>
        <w:rPr>
          <w:rFonts w:ascii="Times New Roman" w:hAnsi="Times New Roman" w:cs="Times New Roman"/>
          <w:color w:val="000000"/>
        </w:rPr>
      </w:pPr>
      <w:r w:rsidRPr="00A52B51">
        <w:rPr>
          <w:rFonts w:ascii="Times New Roman" w:hAnsi="Times New Roman" w:cs="Times New Roman"/>
          <w:b/>
        </w:rPr>
        <w:t>Background:</w:t>
      </w:r>
      <w:r w:rsidRPr="00A52B51">
        <w:rPr>
          <w:rFonts w:ascii="Times New Roman" w:hAnsi="Times New Roman" w:cs="Times New Roman"/>
        </w:rPr>
        <w:t xml:space="preserve"> </w:t>
      </w:r>
      <w:r w:rsidRPr="00A52B51">
        <w:rPr>
          <w:rFonts w:ascii="Times New Roman" w:hAnsi="Times New Roman" w:cs="Times New Roman"/>
          <w:color w:val="000000"/>
        </w:rPr>
        <w:t>In patients who undergo radical prostatectomy, Gleason</w:t>
      </w:r>
      <w:r w:rsidR="0006575B" w:rsidRPr="00A52B51">
        <w:rPr>
          <w:rFonts w:ascii="Times New Roman" w:hAnsi="Times New Roman" w:cs="Times New Roman"/>
          <w:color w:val="000000"/>
        </w:rPr>
        <w:t xml:space="preserve"> </w:t>
      </w:r>
      <w:r w:rsidRPr="00A52B51">
        <w:rPr>
          <w:rFonts w:ascii="Times New Roman" w:hAnsi="Times New Roman" w:cs="Times New Roman"/>
          <w:color w:val="000000"/>
        </w:rPr>
        <w:t xml:space="preserve">grade is assessed at biopsy and once more at surgical pathology. Upgrading from </w:t>
      </w:r>
      <w:r w:rsidR="00484E05">
        <w:rPr>
          <w:rFonts w:ascii="Times New Roman" w:hAnsi="Times New Roman" w:cs="Times New Roman"/>
          <w:color w:val="000000"/>
        </w:rPr>
        <w:t>biopsy</w:t>
      </w:r>
      <w:r w:rsidR="00484E05" w:rsidRPr="00A52B51">
        <w:rPr>
          <w:rFonts w:ascii="Times New Roman" w:hAnsi="Times New Roman" w:cs="Times New Roman"/>
          <w:color w:val="000000"/>
        </w:rPr>
        <w:t xml:space="preserve"> </w:t>
      </w:r>
      <w:r w:rsidRPr="00A52B51">
        <w:rPr>
          <w:rFonts w:ascii="Times New Roman" w:hAnsi="Times New Roman" w:cs="Times New Roman"/>
          <w:color w:val="000000"/>
        </w:rPr>
        <w:t xml:space="preserve">to pathologic Gleason occurs for 20-40% of men and has important treatment implications. </w:t>
      </w:r>
      <w:r w:rsidR="00E13923">
        <w:rPr>
          <w:rFonts w:ascii="Times New Roman" w:hAnsi="Times New Roman" w:cs="Times New Roman"/>
          <w:color w:val="000000"/>
        </w:rPr>
        <w:t xml:space="preserve">Debate exists as to </w:t>
      </w:r>
      <w:r w:rsidR="00DF0D99">
        <w:rPr>
          <w:rFonts w:ascii="Times New Roman" w:hAnsi="Times New Roman" w:cs="Times New Roman"/>
          <w:color w:val="000000"/>
        </w:rPr>
        <w:t xml:space="preserve">whether </w:t>
      </w:r>
      <w:r w:rsidRPr="00A52B51">
        <w:rPr>
          <w:rFonts w:ascii="Times New Roman" w:hAnsi="Times New Roman" w:cs="Times New Roman"/>
          <w:color w:val="000000"/>
        </w:rPr>
        <w:t>Gleason grade</w:t>
      </w:r>
      <w:ins w:id="0" w:author="Travis Gerke" w:date="2018-11-19T13:27:00Z">
        <w:r w:rsidR="00DF0D99">
          <w:rPr>
            <w:rFonts w:ascii="Times New Roman" w:hAnsi="Times New Roman" w:cs="Times New Roman"/>
            <w:color w:val="000000"/>
          </w:rPr>
          <w:t xml:space="preserve"> </w:t>
        </w:r>
      </w:ins>
      <w:r w:rsidR="00DF0D99">
        <w:rPr>
          <w:rFonts w:ascii="Times New Roman" w:hAnsi="Times New Roman" w:cs="Times New Roman"/>
          <w:color w:val="000000"/>
        </w:rPr>
        <w:t xml:space="preserve">is a static tumor feature, implying that upgrading results from </w:t>
      </w:r>
      <w:r w:rsidR="009212C4">
        <w:rPr>
          <w:rFonts w:ascii="Times New Roman" w:hAnsi="Times New Roman" w:cs="Times New Roman"/>
          <w:color w:val="000000"/>
        </w:rPr>
        <w:t xml:space="preserve">biopsy </w:t>
      </w:r>
      <w:r w:rsidR="00DF0D99">
        <w:rPr>
          <w:rFonts w:ascii="Times New Roman" w:hAnsi="Times New Roman" w:cs="Times New Roman"/>
          <w:color w:val="000000"/>
        </w:rPr>
        <w:t>sampling variability</w:t>
      </w:r>
      <w:r w:rsidRPr="00A52B51">
        <w:rPr>
          <w:rFonts w:ascii="Times New Roman" w:hAnsi="Times New Roman" w:cs="Times New Roman"/>
          <w:color w:val="000000"/>
        </w:rPr>
        <w:t>.</w:t>
      </w:r>
      <w:r w:rsidR="00DF0D99">
        <w:rPr>
          <w:rFonts w:ascii="Times New Roman" w:hAnsi="Times New Roman" w:cs="Times New Roman"/>
          <w:color w:val="000000"/>
        </w:rPr>
        <w:t xml:space="preserve"> Conflicting evidence suggests that upgrading rates may be different in African American men (AAM) compared to European American men (EAM).</w:t>
      </w:r>
    </w:p>
    <w:p w14:paraId="6A61D752" w14:textId="0D8EC492" w:rsidR="00A52B51" w:rsidRDefault="00A52B51" w:rsidP="00A52B51">
      <w:pPr>
        <w:jc w:val="both"/>
        <w:rPr>
          <w:rFonts w:ascii="Times New Roman" w:hAnsi="Times New Roman" w:cs="Times New Roman"/>
          <w:color w:val="000000"/>
        </w:rPr>
      </w:pPr>
      <w:r w:rsidRPr="00A52B51">
        <w:rPr>
          <w:rFonts w:ascii="Times New Roman" w:hAnsi="Times New Roman" w:cs="Times New Roman"/>
          <w:b/>
          <w:color w:val="000000"/>
        </w:rPr>
        <w:t>Methods:</w:t>
      </w:r>
      <w:r>
        <w:rPr>
          <w:rFonts w:ascii="Times New Roman" w:hAnsi="Times New Roman" w:cs="Times New Roman"/>
          <w:color w:val="000000"/>
        </w:rPr>
        <w:t xml:space="preserve">  </w:t>
      </w:r>
      <w:r w:rsidR="007F3E8F">
        <w:rPr>
          <w:rFonts w:ascii="Times New Roman" w:hAnsi="Times New Roman" w:cs="Times New Roman"/>
          <w:color w:val="000000"/>
        </w:rPr>
        <w:t>We leveraged data from</w:t>
      </w:r>
      <w:r>
        <w:rPr>
          <w:rFonts w:ascii="Times New Roman" w:hAnsi="Times New Roman" w:cs="Times New Roman"/>
          <w:color w:val="000000"/>
        </w:rPr>
        <w:t xml:space="preserve"> the National Cancer Database (NCDB), which contains </w:t>
      </w:r>
      <w:r w:rsidR="007F3E8F">
        <w:rPr>
          <w:rFonts w:ascii="Times New Roman" w:hAnsi="Times New Roman" w:cs="Times New Roman"/>
          <w:color w:val="000000"/>
        </w:rPr>
        <w:t xml:space="preserve">records on 213,956 </w:t>
      </w:r>
      <w:r>
        <w:rPr>
          <w:rFonts w:ascii="Times New Roman" w:hAnsi="Times New Roman" w:cs="Times New Roman"/>
          <w:color w:val="000000"/>
        </w:rPr>
        <w:t>prostate cancer patient</w:t>
      </w:r>
      <w:r w:rsidR="007F3E8F">
        <w:rPr>
          <w:rFonts w:ascii="Times New Roman" w:hAnsi="Times New Roman" w:cs="Times New Roman"/>
          <w:color w:val="000000"/>
        </w:rPr>
        <w:t>s who underwent radical prostatectomy</w:t>
      </w:r>
      <w:r>
        <w:rPr>
          <w:rFonts w:ascii="Times New Roman" w:hAnsi="Times New Roman" w:cs="Times New Roman"/>
          <w:color w:val="000000"/>
        </w:rPr>
        <w:t xml:space="preserve">. </w:t>
      </w:r>
      <w:r w:rsidR="009F3286">
        <w:rPr>
          <w:rFonts w:ascii="Times New Roman" w:hAnsi="Times New Roman" w:cs="Times New Roman"/>
          <w:color w:val="000000"/>
        </w:rPr>
        <w:t xml:space="preserve">Gleason upgrading </w:t>
      </w:r>
      <w:r w:rsidR="001D26A9">
        <w:rPr>
          <w:rFonts w:ascii="Times New Roman" w:hAnsi="Times New Roman" w:cs="Times New Roman"/>
          <w:color w:val="000000"/>
        </w:rPr>
        <w:t>wa</w:t>
      </w:r>
      <w:r w:rsidR="009F3286">
        <w:rPr>
          <w:rFonts w:ascii="Times New Roman" w:hAnsi="Times New Roman" w:cs="Times New Roman"/>
          <w:color w:val="000000"/>
        </w:rPr>
        <w:t>s defined as an increase in pathologic</w:t>
      </w:r>
      <w:r w:rsidR="001D26A9">
        <w:rPr>
          <w:rFonts w:ascii="Times New Roman" w:hAnsi="Times New Roman" w:cs="Times New Roman"/>
          <w:color w:val="000000"/>
        </w:rPr>
        <w:t xml:space="preserve"> G</w:t>
      </w:r>
      <w:r w:rsidR="009F3286">
        <w:rPr>
          <w:rFonts w:ascii="Times New Roman" w:hAnsi="Times New Roman" w:cs="Times New Roman"/>
          <w:color w:val="000000"/>
        </w:rPr>
        <w:t xml:space="preserve">leason </w:t>
      </w:r>
      <w:r w:rsidR="001D26A9">
        <w:rPr>
          <w:rFonts w:ascii="Times New Roman" w:hAnsi="Times New Roman" w:cs="Times New Roman"/>
          <w:color w:val="000000"/>
        </w:rPr>
        <w:t>category</w:t>
      </w:r>
      <w:r w:rsidR="009F3286">
        <w:rPr>
          <w:rFonts w:ascii="Times New Roman" w:hAnsi="Times New Roman" w:cs="Times New Roman"/>
          <w:color w:val="000000"/>
        </w:rPr>
        <w:t xml:space="preserve"> (</w:t>
      </w:r>
      <w:r w:rsidR="009F3286">
        <w:rPr>
          <w:rFonts w:ascii="Times New Roman" w:hAnsi="Times New Roman" w:cs="Times New Roman"/>
          <w:color w:val="000000"/>
          <w:u w:val="single"/>
        </w:rPr>
        <w:t>&lt;</w:t>
      </w:r>
      <w:r w:rsidR="009F3286">
        <w:rPr>
          <w:rFonts w:ascii="Times New Roman" w:hAnsi="Times New Roman" w:cs="Times New Roman"/>
          <w:color w:val="000000"/>
        </w:rPr>
        <w:t xml:space="preserve">6, 3+4, 4+3, 8, 9-10) from biopsy </w:t>
      </w:r>
      <w:r w:rsidR="006569AD">
        <w:rPr>
          <w:rFonts w:ascii="Times New Roman" w:hAnsi="Times New Roman" w:cs="Times New Roman"/>
          <w:color w:val="000000"/>
        </w:rPr>
        <w:t>G</w:t>
      </w:r>
      <w:r w:rsidR="009F3286">
        <w:rPr>
          <w:rFonts w:ascii="Times New Roman" w:hAnsi="Times New Roman" w:cs="Times New Roman"/>
          <w:color w:val="000000"/>
        </w:rPr>
        <w:t xml:space="preserve">leason </w:t>
      </w:r>
      <w:r w:rsidR="009E4F07">
        <w:rPr>
          <w:rFonts w:ascii="Times New Roman" w:hAnsi="Times New Roman" w:cs="Times New Roman"/>
          <w:color w:val="000000"/>
        </w:rPr>
        <w:t>category</w:t>
      </w:r>
      <w:r w:rsidR="009F3286">
        <w:rPr>
          <w:rFonts w:ascii="Times New Roman" w:hAnsi="Times New Roman" w:cs="Times New Roman"/>
          <w:color w:val="000000"/>
        </w:rPr>
        <w:t xml:space="preserve">. </w:t>
      </w:r>
      <w:r w:rsidR="009E10CB">
        <w:rPr>
          <w:rFonts w:ascii="Times New Roman" w:hAnsi="Times New Roman" w:cs="Times New Roman"/>
          <w:color w:val="000000"/>
        </w:rPr>
        <w:t xml:space="preserve">Time to treatment (TTT) was calculated as the number of days between </w:t>
      </w:r>
      <w:r w:rsidR="00BE0E67">
        <w:rPr>
          <w:rFonts w:ascii="Times New Roman" w:hAnsi="Times New Roman" w:cs="Times New Roman"/>
          <w:color w:val="000000"/>
        </w:rPr>
        <w:t xml:space="preserve">prostate cancer </w:t>
      </w:r>
      <w:r w:rsidR="009F6B8E">
        <w:rPr>
          <w:rFonts w:ascii="Times New Roman" w:hAnsi="Times New Roman" w:cs="Times New Roman"/>
          <w:color w:val="000000"/>
        </w:rPr>
        <w:t>diagnosis</w:t>
      </w:r>
      <w:r w:rsidR="009E10CB">
        <w:rPr>
          <w:rFonts w:ascii="Times New Roman" w:hAnsi="Times New Roman" w:cs="Times New Roman"/>
          <w:color w:val="000000"/>
        </w:rPr>
        <w:t xml:space="preserve"> and surgery.</w:t>
      </w:r>
      <w:ins w:id="1" w:author="Travis Gerke" w:date="2018-11-19T13:19:00Z">
        <w:r w:rsidR="009E10CB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</w:rPr>
        <w:t xml:space="preserve">Relative risk ratios and 95% confidence intervals of upgrading per </w:t>
      </w:r>
      <w:proofErr w:type="gramStart"/>
      <w:r>
        <w:rPr>
          <w:rFonts w:ascii="Times New Roman" w:hAnsi="Times New Roman" w:cs="Times New Roman"/>
          <w:color w:val="000000"/>
        </w:rPr>
        <w:t>30 day</w:t>
      </w:r>
      <w:proofErr w:type="gramEnd"/>
      <w:r>
        <w:rPr>
          <w:rFonts w:ascii="Times New Roman" w:hAnsi="Times New Roman" w:cs="Times New Roman"/>
          <w:color w:val="000000"/>
        </w:rPr>
        <w:t xml:space="preserve"> increase in </w:t>
      </w:r>
      <w:r w:rsidR="000E06BC">
        <w:rPr>
          <w:rFonts w:ascii="Times New Roman" w:hAnsi="Times New Roman" w:cs="Times New Roman"/>
          <w:color w:val="000000"/>
        </w:rPr>
        <w:t>TTT</w:t>
      </w:r>
      <w:r>
        <w:rPr>
          <w:rFonts w:ascii="Times New Roman" w:hAnsi="Times New Roman" w:cs="Times New Roman"/>
          <w:color w:val="000000"/>
        </w:rPr>
        <w:t xml:space="preserve"> were calcula</w:t>
      </w:r>
      <w:r w:rsidR="00003FC2">
        <w:rPr>
          <w:rFonts w:ascii="Times New Roman" w:hAnsi="Times New Roman" w:cs="Times New Roman"/>
          <w:color w:val="000000"/>
        </w:rPr>
        <w:t xml:space="preserve">ted with </w:t>
      </w:r>
      <w:r w:rsidR="00B41145">
        <w:rPr>
          <w:rFonts w:ascii="Times New Roman" w:hAnsi="Times New Roman" w:cs="Times New Roman"/>
          <w:color w:val="000000"/>
        </w:rPr>
        <w:t xml:space="preserve">Poisson </w:t>
      </w:r>
      <w:r>
        <w:rPr>
          <w:rFonts w:ascii="Times New Roman" w:hAnsi="Times New Roman" w:cs="Times New Roman"/>
          <w:color w:val="000000"/>
        </w:rPr>
        <w:t xml:space="preserve">regression. </w:t>
      </w:r>
      <w:r w:rsidR="005E0AC5">
        <w:rPr>
          <w:rFonts w:ascii="Times New Roman" w:hAnsi="Times New Roman" w:cs="Times New Roman"/>
          <w:color w:val="000000"/>
        </w:rPr>
        <w:t xml:space="preserve">Multivariable models </w:t>
      </w:r>
      <w:r w:rsidR="00E506AA">
        <w:rPr>
          <w:rFonts w:ascii="Times New Roman" w:hAnsi="Times New Roman" w:cs="Times New Roman"/>
          <w:color w:val="000000"/>
        </w:rPr>
        <w:t xml:space="preserve">were </w:t>
      </w:r>
      <w:r w:rsidR="005E0AC5">
        <w:rPr>
          <w:rFonts w:ascii="Times New Roman" w:hAnsi="Times New Roman" w:cs="Times New Roman"/>
          <w:color w:val="000000"/>
        </w:rPr>
        <w:t>stratified by race</w:t>
      </w:r>
      <w:r w:rsidR="00E506AA">
        <w:rPr>
          <w:rFonts w:ascii="Times New Roman" w:hAnsi="Times New Roman" w:cs="Times New Roman"/>
          <w:color w:val="000000"/>
        </w:rPr>
        <w:t xml:space="preserve"> and</w:t>
      </w:r>
      <w:r w:rsidR="005E0AC5">
        <w:rPr>
          <w:rFonts w:ascii="Times New Roman" w:hAnsi="Times New Roman" w:cs="Times New Roman"/>
          <w:color w:val="000000"/>
        </w:rPr>
        <w:t xml:space="preserve"> adjusted for b</w:t>
      </w:r>
      <w:r w:rsidR="005E0AC5">
        <w:rPr>
          <w:rFonts w:ascii="Times New Roman" w:hAnsi="Times New Roman" w:cs="Times New Roman"/>
        </w:rPr>
        <w:t>iopsy Gleason, race, age</w:t>
      </w:r>
      <w:r w:rsidR="00A606B8">
        <w:rPr>
          <w:rFonts w:ascii="Times New Roman" w:hAnsi="Times New Roman" w:cs="Times New Roman"/>
        </w:rPr>
        <w:t>,</w:t>
      </w:r>
      <w:r w:rsidR="005E0AC5">
        <w:rPr>
          <w:rFonts w:ascii="Times New Roman" w:hAnsi="Times New Roman" w:cs="Times New Roman"/>
        </w:rPr>
        <w:t xml:space="preserve"> and tumor size.</w:t>
      </w:r>
    </w:p>
    <w:p w14:paraId="7FDCB3EB" w14:textId="5C62B74E" w:rsidR="003B7913" w:rsidRDefault="00A52B51" w:rsidP="00A52B51">
      <w:pPr>
        <w:jc w:val="both"/>
        <w:rPr>
          <w:rFonts w:ascii="Times New Roman" w:hAnsi="Times New Roman" w:cs="Times New Roman"/>
        </w:rPr>
      </w:pPr>
      <w:r w:rsidRPr="0080369A">
        <w:rPr>
          <w:rFonts w:ascii="Times New Roman" w:hAnsi="Times New Roman" w:cs="Times New Roman"/>
          <w:b/>
        </w:rPr>
        <w:t>Results:</w:t>
      </w:r>
      <w:r>
        <w:rPr>
          <w:rFonts w:ascii="Times New Roman" w:hAnsi="Times New Roman" w:cs="Times New Roman"/>
        </w:rPr>
        <w:t xml:space="preserve"> </w:t>
      </w:r>
      <w:r w:rsidR="00BD23E9">
        <w:rPr>
          <w:rFonts w:ascii="Times New Roman" w:hAnsi="Times New Roman" w:cs="Times New Roman"/>
        </w:rPr>
        <w:t>Upgrading was observed in</w:t>
      </w:r>
      <w:r w:rsidR="00C0682F">
        <w:rPr>
          <w:rFonts w:ascii="Times New Roman" w:hAnsi="Times New Roman" w:cs="Times New Roman"/>
        </w:rPr>
        <w:t xml:space="preserve"> 59,959 (28%) patients</w:t>
      </w:r>
      <w:r w:rsidR="007E1F9B">
        <w:rPr>
          <w:rFonts w:ascii="Times New Roman" w:hAnsi="Times New Roman" w:cs="Times New Roman"/>
        </w:rPr>
        <w:t>, and no differences were found in upgrading rates by race, age</w:t>
      </w:r>
      <w:r w:rsidR="000B4B07">
        <w:rPr>
          <w:rFonts w:ascii="Times New Roman" w:hAnsi="Times New Roman" w:cs="Times New Roman"/>
        </w:rPr>
        <w:t>,</w:t>
      </w:r>
      <w:r w:rsidR="007E1F9B">
        <w:rPr>
          <w:rFonts w:ascii="Times New Roman" w:hAnsi="Times New Roman" w:cs="Times New Roman"/>
        </w:rPr>
        <w:t xml:space="preserve"> or tumor size</w:t>
      </w:r>
      <w:r w:rsidR="00C0682F">
        <w:rPr>
          <w:rFonts w:ascii="Times New Roman" w:hAnsi="Times New Roman" w:cs="Times New Roman"/>
        </w:rPr>
        <w:t xml:space="preserve">. </w:t>
      </w:r>
      <w:r w:rsidR="00B836DB">
        <w:rPr>
          <w:rFonts w:ascii="Times New Roman" w:hAnsi="Times New Roman" w:cs="Times New Roman"/>
        </w:rPr>
        <w:t>TTT was</w:t>
      </w:r>
      <w:r w:rsidR="00E549EE">
        <w:rPr>
          <w:rFonts w:ascii="Times New Roman" w:hAnsi="Times New Roman" w:cs="Times New Roman"/>
        </w:rPr>
        <w:t xml:space="preserve"> significantly longer in </w:t>
      </w:r>
      <w:r w:rsidR="00737868">
        <w:rPr>
          <w:rFonts w:ascii="Times New Roman" w:hAnsi="Times New Roman" w:cs="Times New Roman"/>
        </w:rPr>
        <w:t xml:space="preserve">patients </w:t>
      </w:r>
      <w:r w:rsidR="00E549EE">
        <w:rPr>
          <w:rFonts w:ascii="Times New Roman" w:hAnsi="Times New Roman" w:cs="Times New Roman"/>
        </w:rPr>
        <w:t>with upgrading</w:t>
      </w:r>
      <w:r w:rsidR="00B16E01">
        <w:rPr>
          <w:rFonts w:ascii="Times New Roman" w:hAnsi="Times New Roman" w:cs="Times New Roman"/>
        </w:rPr>
        <w:t xml:space="preserve"> compared to those whose grade was stable or decreased (</w:t>
      </w:r>
      <w:r w:rsidR="006569AD">
        <w:rPr>
          <w:rFonts w:ascii="Times New Roman" w:hAnsi="Times New Roman" w:cs="Times New Roman"/>
        </w:rPr>
        <w:t>2.3</w:t>
      </w:r>
      <w:r w:rsidR="00B16E01">
        <w:rPr>
          <w:rFonts w:ascii="Times New Roman" w:hAnsi="Times New Roman" w:cs="Times New Roman"/>
        </w:rPr>
        <w:t xml:space="preserve"> and </w:t>
      </w:r>
      <w:r w:rsidR="006569AD">
        <w:rPr>
          <w:rFonts w:ascii="Times New Roman" w:hAnsi="Times New Roman" w:cs="Times New Roman"/>
        </w:rPr>
        <w:t>2.2</w:t>
      </w:r>
      <w:r w:rsidR="00B16E01">
        <w:rPr>
          <w:rFonts w:ascii="Times New Roman" w:hAnsi="Times New Roman" w:cs="Times New Roman"/>
        </w:rPr>
        <w:t xml:space="preserve"> median months</w:t>
      </w:r>
      <w:r w:rsidR="00E01C30">
        <w:rPr>
          <w:rFonts w:ascii="Times New Roman" w:hAnsi="Times New Roman" w:cs="Times New Roman"/>
        </w:rPr>
        <w:t>, re</w:t>
      </w:r>
      <w:r w:rsidR="006569AD">
        <w:rPr>
          <w:rFonts w:ascii="Times New Roman" w:hAnsi="Times New Roman" w:cs="Times New Roman"/>
        </w:rPr>
        <w:t>s</w:t>
      </w:r>
      <w:r w:rsidR="00E01C30">
        <w:rPr>
          <w:rFonts w:ascii="Times New Roman" w:hAnsi="Times New Roman" w:cs="Times New Roman"/>
        </w:rPr>
        <w:t xml:space="preserve">pectively, p &lt; </w:t>
      </w:r>
      <w:r w:rsidR="006569AD">
        <w:rPr>
          <w:rFonts w:ascii="Times New Roman" w:hAnsi="Times New Roman" w:cs="Times New Roman"/>
        </w:rPr>
        <w:t>2.2e-16</w:t>
      </w:r>
      <w:r w:rsidR="00E01C30">
        <w:rPr>
          <w:rFonts w:ascii="Times New Roman" w:hAnsi="Times New Roman" w:cs="Times New Roman"/>
        </w:rPr>
        <w:t>)</w:t>
      </w:r>
      <w:r w:rsidR="00E549EE">
        <w:rPr>
          <w:rFonts w:ascii="Times New Roman" w:hAnsi="Times New Roman" w:cs="Times New Roman"/>
        </w:rPr>
        <w:t>.</w:t>
      </w:r>
      <w:r w:rsidR="00E549EE" w:rsidRPr="00E549EE">
        <w:rPr>
          <w:rFonts w:ascii="Times New Roman" w:hAnsi="Times New Roman" w:cs="Times New Roman"/>
        </w:rPr>
        <w:t xml:space="preserve"> </w:t>
      </w:r>
      <w:r w:rsidR="0019548F">
        <w:rPr>
          <w:rFonts w:ascii="Times New Roman" w:hAnsi="Times New Roman" w:cs="Times New Roman"/>
        </w:rPr>
        <w:t>In multivariable models</w:t>
      </w:r>
      <w:r w:rsidR="00E549EE">
        <w:rPr>
          <w:rFonts w:ascii="Times New Roman" w:hAnsi="Times New Roman" w:cs="Times New Roman"/>
        </w:rPr>
        <w:t>, patients who u</w:t>
      </w:r>
      <w:r w:rsidR="00C0682F">
        <w:rPr>
          <w:rFonts w:ascii="Times New Roman" w:hAnsi="Times New Roman" w:cs="Times New Roman"/>
        </w:rPr>
        <w:t>nderwent surgery experienced a 1.39</w:t>
      </w:r>
      <w:r w:rsidR="00E549EE">
        <w:rPr>
          <w:rFonts w:ascii="Times New Roman" w:hAnsi="Times New Roman" w:cs="Times New Roman"/>
        </w:rPr>
        <w:t>% increased risk of upgradin</w:t>
      </w:r>
      <w:r w:rsidR="00C0682F">
        <w:rPr>
          <w:rFonts w:ascii="Times New Roman" w:hAnsi="Times New Roman" w:cs="Times New Roman"/>
        </w:rPr>
        <w:t xml:space="preserve">g for each </w:t>
      </w:r>
      <w:r w:rsidR="002F0F4A">
        <w:rPr>
          <w:rFonts w:ascii="Times New Roman" w:hAnsi="Times New Roman" w:cs="Times New Roman"/>
        </w:rPr>
        <w:t xml:space="preserve">additional TTT </w:t>
      </w:r>
      <w:r w:rsidR="00C0682F">
        <w:rPr>
          <w:rFonts w:ascii="Times New Roman" w:hAnsi="Times New Roman" w:cs="Times New Roman"/>
        </w:rPr>
        <w:t>month</w:t>
      </w:r>
      <w:r w:rsidR="00E549EE">
        <w:rPr>
          <w:rFonts w:ascii="Times New Roman" w:hAnsi="Times New Roman" w:cs="Times New Roman"/>
        </w:rPr>
        <w:t xml:space="preserve">. </w:t>
      </w:r>
      <w:r w:rsidR="008E7D15">
        <w:rPr>
          <w:rFonts w:ascii="Times New Roman" w:hAnsi="Times New Roman" w:cs="Times New Roman"/>
        </w:rPr>
        <w:t xml:space="preserve">When stratified by race, AAM </w:t>
      </w:r>
      <w:r w:rsidR="00946F38">
        <w:rPr>
          <w:rFonts w:ascii="Times New Roman" w:hAnsi="Times New Roman" w:cs="Times New Roman"/>
        </w:rPr>
        <w:t xml:space="preserve">had an increased risk of upgrading for each month of treatment delay compared to EAM (3.30% vs 1.05%). </w:t>
      </w:r>
      <w:r w:rsidR="00456887">
        <w:rPr>
          <w:rFonts w:ascii="Times New Roman" w:hAnsi="Times New Roman" w:cs="Times New Roman"/>
        </w:rPr>
        <w:t xml:space="preserve">Patients </w:t>
      </w:r>
      <w:r w:rsidR="008E7D15">
        <w:rPr>
          <w:rFonts w:ascii="Times New Roman" w:hAnsi="Times New Roman" w:cs="Times New Roman"/>
        </w:rPr>
        <w:t xml:space="preserve">who </w:t>
      </w:r>
      <w:r w:rsidR="00456887">
        <w:rPr>
          <w:rFonts w:ascii="Times New Roman" w:hAnsi="Times New Roman" w:cs="Times New Roman"/>
        </w:rPr>
        <w:t>underwent surgery within 60, 90, 120, 150, and 150+ days experienced an increased risk of upgrading by 10%, 12%, 13%, 13% and 15%, respectively, to those who had surgery within th</w:t>
      </w:r>
      <w:r w:rsidR="00946F38">
        <w:rPr>
          <w:rFonts w:ascii="Times New Roman" w:hAnsi="Times New Roman" w:cs="Times New Roman"/>
        </w:rPr>
        <w:t xml:space="preserve">e first 30 days post-diagnosis.  </w:t>
      </w:r>
    </w:p>
    <w:p w14:paraId="5F973803" w14:textId="0A122CFB" w:rsidR="00A52B51" w:rsidRPr="007E4C43" w:rsidRDefault="00351F33" w:rsidP="00A52B51">
      <w:pPr>
        <w:jc w:val="both"/>
        <w:rPr>
          <w:rFonts w:ascii="Times New Roman" w:hAnsi="Times New Roman" w:cs="Times New Roman"/>
        </w:rPr>
      </w:pPr>
      <w:r w:rsidRPr="007E4C43">
        <w:rPr>
          <w:rFonts w:ascii="Times New Roman" w:hAnsi="Times New Roman" w:cs="Times New Roman"/>
          <w:b/>
        </w:rPr>
        <w:t>Conclusions</w:t>
      </w:r>
      <w:r w:rsidR="00A52B51" w:rsidRPr="007E4C43">
        <w:rPr>
          <w:rFonts w:ascii="Times New Roman" w:hAnsi="Times New Roman" w:cs="Times New Roman"/>
          <w:b/>
        </w:rPr>
        <w:t>:</w:t>
      </w:r>
      <w:r w:rsidRPr="007E4C43">
        <w:rPr>
          <w:rFonts w:ascii="Times New Roman" w:hAnsi="Times New Roman" w:cs="Times New Roman"/>
          <w:b/>
        </w:rPr>
        <w:t xml:space="preserve"> </w:t>
      </w:r>
      <w:r w:rsidR="00A52B51" w:rsidRPr="007E4C43">
        <w:rPr>
          <w:rFonts w:ascii="Times New Roman" w:hAnsi="Times New Roman" w:cs="Times New Roman"/>
          <w:b/>
        </w:rPr>
        <w:t xml:space="preserve"> </w:t>
      </w:r>
      <w:r w:rsidR="000E10F2">
        <w:rPr>
          <w:rFonts w:ascii="Times New Roman" w:hAnsi="Times New Roman" w:cs="Times New Roman"/>
        </w:rPr>
        <w:t>Results</w:t>
      </w:r>
      <w:r w:rsidR="002571A4">
        <w:rPr>
          <w:rFonts w:ascii="Times New Roman" w:hAnsi="Times New Roman" w:cs="Times New Roman"/>
        </w:rPr>
        <w:t xml:space="preserve"> from this study suggest that Gleason grade progresses over time, and that this progression is more pronounced in AAM.</w:t>
      </w:r>
      <w:r w:rsidR="007E4C43">
        <w:rPr>
          <w:rFonts w:ascii="Times New Roman" w:hAnsi="Times New Roman" w:cs="Times New Roman"/>
        </w:rPr>
        <w:t xml:space="preserve"> </w:t>
      </w:r>
      <w:r w:rsidR="000E10F2">
        <w:rPr>
          <w:rFonts w:ascii="Times New Roman" w:hAnsi="Times New Roman" w:cs="Times New Roman"/>
        </w:rPr>
        <w:t>Such findings provide further evidence that prostate cancer in AAM is biologically distinct and uniquely aggressive.</w:t>
      </w:r>
    </w:p>
    <w:p w14:paraId="474CC00E" w14:textId="77777777" w:rsidR="00351F33" w:rsidRDefault="00351F33" w:rsidP="00A52B51">
      <w:pPr>
        <w:jc w:val="both"/>
        <w:rPr>
          <w:rFonts w:ascii="Times New Roman" w:hAnsi="Times New Roman" w:cs="Times New Roman"/>
        </w:rPr>
      </w:pPr>
    </w:p>
    <w:p w14:paraId="6670A151" w14:textId="19925224" w:rsidR="00351F33" w:rsidRPr="00351F33" w:rsidRDefault="00351F33" w:rsidP="00A52B51">
      <w:pPr>
        <w:jc w:val="both"/>
        <w:rPr>
          <w:rFonts w:ascii="Times New Roman" w:hAnsi="Times New Roman" w:cs="Times New Roman"/>
        </w:rPr>
      </w:pPr>
      <w:r w:rsidRPr="00351F33">
        <w:rPr>
          <w:rFonts w:ascii="Times New Roman" w:hAnsi="Times New Roman" w:cs="Times New Roman"/>
          <w:b/>
        </w:rPr>
        <w:t xml:space="preserve">Key Words: </w:t>
      </w:r>
      <w:r w:rsidR="00FA6348">
        <w:rPr>
          <w:rFonts w:ascii="Times New Roman" w:hAnsi="Times New Roman" w:cs="Times New Roman"/>
        </w:rPr>
        <w:t xml:space="preserve">Prostate cancer, </w:t>
      </w:r>
      <w:r>
        <w:rPr>
          <w:rFonts w:ascii="Times New Roman" w:hAnsi="Times New Roman" w:cs="Times New Roman"/>
        </w:rPr>
        <w:t>Gleason</w:t>
      </w:r>
      <w:ins w:id="2" w:author="Travis Gerke" w:date="2018-11-19T13:26:00Z">
        <w:r w:rsidR="00FA6348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 xml:space="preserve">grading, </w:t>
      </w:r>
      <w:ins w:id="3" w:author="Travis Gerke" w:date="2018-11-19T13:34:00Z">
        <w:r w:rsidR="00792A00">
          <w:rPr>
            <w:rFonts w:ascii="Times New Roman" w:hAnsi="Times New Roman" w:cs="Times New Roman"/>
          </w:rPr>
          <w:t>t</w:t>
        </w:r>
      </w:ins>
      <w:r>
        <w:rPr>
          <w:rFonts w:ascii="Times New Roman" w:hAnsi="Times New Roman" w:cs="Times New Roman"/>
        </w:rPr>
        <w:t>reatment dela</w:t>
      </w:r>
      <w:bookmarkStart w:id="4" w:name="_GoBack"/>
      <w:bookmarkEnd w:id="4"/>
      <w:r>
        <w:rPr>
          <w:rFonts w:ascii="Times New Roman" w:hAnsi="Times New Roman" w:cs="Times New Roman"/>
        </w:rPr>
        <w:t>ys</w:t>
      </w:r>
      <w:r w:rsidR="00641EAF">
        <w:rPr>
          <w:rFonts w:ascii="Times New Roman" w:hAnsi="Times New Roman" w:cs="Times New Roman"/>
        </w:rPr>
        <w:t>, cancer disparities</w:t>
      </w:r>
    </w:p>
    <w:sectPr w:rsidR="00351F33" w:rsidRPr="00351F33" w:rsidSect="00B11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9AB5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9AB586" w16cid:durableId="1F9D36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05F"/>
    <w:rsid w:val="00003FC2"/>
    <w:rsid w:val="0006575B"/>
    <w:rsid w:val="000B3B2C"/>
    <w:rsid w:val="000B4B07"/>
    <w:rsid w:val="000D4324"/>
    <w:rsid w:val="000E06BC"/>
    <w:rsid w:val="000E10F2"/>
    <w:rsid w:val="00136ABF"/>
    <w:rsid w:val="0019548F"/>
    <w:rsid w:val="001D26A9"/>
    <w:rsid w:val="002571A4"/>
    <w:rsid w:val="002D5A38"/>
    <w:rsid w:val="002F0F4A"/>
    <w:rsid w:val="002F7F19"/>
    <w:rsid w:val="00345F21"/>
    <w:rsid w:val="00351F33"/>
    <w:rsid w:val="003B7913"/>
    <w:rsid w:val="00402260"/>
    <w:rsid w:val="0042359D"/>
    <w:rsid w:val="00456887"/>
    <w:rsid w:val="00484E05"/>
    <w:rsid w:val="00492E9A"/>
    <w:rsid w:val="0051605F"/>
    <w:rsid w:val="00543B9C"/>
    <w:rsid w:val="005B7B5F"/>
    <w:rsid w:val="005C11CA"/>
    <w:rsid w:val="005E0AC5"/>
    <w:rsid w:val="0062119D"/>
    <w:rsid w:val="00641EAF"/>
    <w:rsid w:val="006569AD"/>
    <w:rsid w:val="00685DE5"/>
    <w:rsid w:val="00737868"/>
    <w:rsid w:val="00782DE4"/>
    <w:rsid w:val="00792A00"/>
    <w:rsid w:val="007E1F9B"/>
    <w:rsid w:val="007E4C43"/>
    <w:rsid w:val="007F3E8F"/>
    <w:rsid w:val="0080369A"/>
    <w:rsid w:val="0087379F"/>
    <w:rsid w:val="008E7D15"/>
    <w:rsid w:val="009212C4"/>
    <w:rsid w:val="00946F38"/>
    <w:rsid w:val="00984337"/>
    <w:rsid w:val="009C2369"/>
    <w:rsid w:val="009E10CB"/>
    <w:rsid w:val="009E4F07"/>
    <w:rsid w:val="009F3286"/>
    <w:rsid w:val="009F6B8E"/>
    <w:rsid w:val="00A22B6E"/>
    <w:rsid w:val="00A52B51"/>
    <w:rsid w:val="00A606B8"/>
    <w:rsid w:val="00B11B7B"/>
    <w:rsid w:val="00B16E01"/>
    <w:rsid w:val="00B41145"/>
    <w:rsid w:val="00B51A77"/>
    <w:rsid w:val="00B836DB"/>
    <w:rsid w:val="00BD23E9"/>
    <w:rsid w:val="00BE0E67"/>
    <w:rsid w:val="00C0682F"/>
    <w:rsid w:val="00C8043F"/>
    <w:rsid w:val="00CF7F7F"/>
    <w:rsid w:val="00DF0D99"/>
    <w:rsid w:val="00E01C30"/>
    <w:rsid w:val="00E13923"/>
    <w:rsid w:val="00E506AA"/>
    <w:rsid w:val="00E549EE"/>
    <w:rsid w:val="00EE1943"/>
    <w:rsid w:val="00F551B8"/>
    <w:rsid w:val="00FA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9CD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4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02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26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4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02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2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B45B70-88C3-2C43-8028-B3E666AF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2176</Characters>
  <Application>Microsoft Macintosh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Creed</dc:creator>
  <cp:keywords/>
  <dc:description/>
  <cp:lastModifiedBy>Jordan Creed</cp:lastModifiedBy>
  <cp:revision>2</cp:revision>
  <dcterms:created xsi:type="dcterms:W3CDTF">2018-11-19T18:48:00Z</dcterms:created>
  <dcterms:modified xsi:type="dcterms:W3CDTF">2018-11-19T18:48:00Z</dcterms:modified>
</cp:coreProperties>
</file>